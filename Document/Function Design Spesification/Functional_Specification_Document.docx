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96D9F" w14:textId="77777777" w:rsidR="001F7441" w:rsidRPr="00731790" w:rsidRDefault="001F7441" w:rsidP="00010ACE">
      <w:pPr>
        <w:rPr>
          <w:rFonts w:ascii="Calibri" w:eastAsia="Calibri" w:hAnsi="Calibri" w:cs="Arial"/>
        </w:rPr>
      </w:pPr>
      <w:bookmarkStart w:id="0" w:name="_Toc340220932"/>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14:paraId="41861E07" w14:textId="77777777" w:rsidTr="00ED5996">
        <w:trPr>
          <w:trHeight w:val="3677"/>
        </w:trPr>
        <w:tc>
          <w:tcPr>
            <w:tcW w:w="7097" w:type="dxa"/>
            <w:tcBorders>
              <w:top w:val="single" w:sz="4" w:space="0" w:color="auto"/>
              <w:bottom w:val="single" w:sz="4" w:space="0" w:color="auto"/>
            </w:tcBorders>
            <w:vAlign w:val="center"/>
          </w:tcPr>
          <w:p w14:paraId="326F4720" w14:textId="77777777" w:rsidR="001F7441" w:rsidRPr="00731790" w:rsidRDefault="001F7441" w:rsidP="00ED5996">
            <w:pPr>
              <w:pStyle w:val="DocumentTitle"/>
              <w:framePr w:hSpace="0" w:vSpace="0" w:wrap="auto" w:vAnchor="margin" w:yAlign="inline"/>
              <w:rPr>
                <w:rFonts w:ascii="Calibri" w:hAnsi="Calibri" w:cs="Arial"/>
                <w:sz w:val="40"/>
                <w:szCs w:val="40"/>
              </w:rPr>
            </w:pPr>
          </w:p>
          <w:p w14:paraId="720872B6" w14:textId="77777777" w:rsidR="001F7441" w:rsidRPr="00731790" w:rsidRDefault="002A1D98" w:rsidP="00ED5996">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14:paraId="49259306" w14:textId="77777777" w:rsidR="001F7441" w:rsidRPr="008929EB" w:rsidRDefault="003B0F2B" w:rsidP="00ED5996">
            <w:pPr>
              <w:pStyle w:val="DocumentTitle"/>
              <w:framePr w:hSpace="0" w:vSpace="0" w:wrap="auto" w:vAnchor="margin" w:yAlign="inline"/>
              <w:spacing w:before="60"/>
              <w:rPr>
                <w:rFonts w:ascii="Calibri" w:hAnsi="Calibri" w:cs="Arial"/>
                <w:color w:val="0000FF"/>
                <w:sz w:val="36"/>
                <w:szCs w:val="36"/>
              </w:rPr>
            </w:pPr>
            <w:r w:rsidRPr="003B0F2B">
              <w:rPr>
                <w:rFonts w:ascii="Calibri" w:hAnsi="Calibri" w:cs="Arial"/>
                <w:color w:val="0000FF"/>
                <w:sz w:val="40"/>
                <w:szCs w:val="40"/>
              </w:rPr>
              <w:t>High Speed Phase Measurement</w:t>
            </w:r>
          </w:p>
        </w:tc>
      </w:tr>
    </w:tbl>
    <w:p w14:paraId="513ACC02" w14:textId="78F67BEF" w:rsidR="001F7441" w:rsidRPr="00731790" w:rsidRDefault="00010ACE" w:rsidP="00BA480A">
      <w:pPr>
        <w:spacing w:after="120"/>
        <w:jc w:val="center"/>
        <w:rPr>
          <w:rFonts w:ascii="Calibri" w:eastAsia="Calibri" w:hAnsi="Calibri" w:cs="Arial"/>
          <w:b/>
          <w:sz w:val="32"/>
          <w:szCs w:val="32"/>
        </w:rPr>
      </w:pPr>
      <w:r>
        <w:rPr>
          <w:rFonts w:ascii="Calibri" w:eastAsia="Calibri" w:hAnsi="Calibri" w:cs="Arial"/>
          <w:b/>
          <w:sz w:val="32"/>
          <w:szCs w:val="32"/>
        </w:rPr>
        <w:t>D</w:t>
      </w:r>
      <w:r w:rsidR="001F7441" w:rsidRPr="00731790">
        <w:rPr>
          <w:rFonts w:ascii="Calibri" w:eastAsia="Calibri" w:hAnsi="Calibri" w:cs="Arial"/>
          <w:b/>
          <w:sz w:val="32"/>
          <w:szCs w:val="32"/>
        </w:rPr>
        <w:t xml:space="preserve">OCUMENT VERSION </w:t>
      </w:r>
      <w:r w:rsidR="005A4427">
        <w:rPr>
          <w:rFonts w:ascii="Calibri" w:eastAsia="Calibri" w:hAnsi="Calibri" w:cs="Arial"/>
          <w:b/>
          <w:color w:val="0000FF"/>
          <w:sz w:val="32"/>
          <w:szCs w:val="32"/>
        </w:rPr>
        <w:t>1</w:t>
      </w:r>
    </w:p>
    <w:p w14:paraId="57B13DEB" w14:textId="6F008078" w:rsidR="001F7441" w:rsidRPr="00010ACE" w:rsidRDefault="005A4427" w:rsidP="00010ACE">
      <w:pPr>
        <w:jc w:val="center"/>
        <w:rPr>
          <w:rFonts w:ascii="Calibri" w:eastAsia="Calibri" w:hAnsi="Calibri" w:cs="Arial"/>
          <w:b/>
          <w:color w:val="0000FF"/>
          <w:sz w:val="32"/>
          <w:szCs w:val="32"/>
        </w:rPr>
      </w:pPr>
      <w:r>
        <w:rPr>
          <w:rFonts w:ascii="Calibri" w:eastAsia="Calibri" w:hAnsi="Calibri" w:cs="Arial"/>
          <w:b/>
          <w:color w:val="0000FF"/>
          <w:sz w:val="32"/>
          <w:szCs w:val="32"/>
        </w:rPr>
        <w:t>6/30</w:t>
      </w:r>
      <w:r w:rsidR="003B0F2B">
        <w:rPr>
          <w:rFonts w:ascii="Calibri" w:eastAsia="Calibri" w:hAnsi="Calibri" w:cs="Arial"/>
          <w:b/>
          <w:color w:val="0000FF"/>
          <w:sz w:val="32"/>
          <w:szCs w:val="32"/>
        </w:rPr>
        <w:t>/20</w:t>
      </w:r>
      <w:r>
        <w:rPr>
          <w:rFonts w:ascii="Calibri" w:eastAsia="Calibri" w:hAnsi="Calibri" w:cs="Arial"/>
          <w:b/>
          <w:color w:val="0000FF"/>
          <w:sz w:val="32"/>
          <w:szCs w:val="32"/>
        </w:rPr>
        <w:t>20</w:t>
      </w:r>
    </w:p>
    <w:p w14:paraId="5B945434" w14:textId="77777777" w:rsidR="00F67932" w:rsidRDefault="00F67932" w:rsidP="00F67932">
      <w:pPr>
        <w:jc w:val="left"/>
        <w:rPr>
          <w:rFonts w:cs="Arial"/>
          <w:b/>
          <w:sz w:val="28"/>
          <w:szCs w:val="28"/>
        </w:rPr>
        <w:sectPr w:rsidR="00F67932" w:rsidSect="00B2732A">
          <w:footerReference w:type="default" r:id="rId8"/>
          <w:footerReference w:type="first" r:id="rId9"/>
          <w:pgSz w:w="12240" w:h="15840"/>
          <w:pgMar w:top="1170" w:right="1440" w:bottom="1440" w:left="1440" w:header="720" w:footer="720" w:gutter="0"/>
          <w:cols w:space="720"/>
          <w:docGrid w:linePitch="360"/>
        </w:sectPr>
      </w:pPr>
    </w:p>
    <w:p w14:paraId="58483880" w14:textId="440DAC35" w:rsidR="00570E48" w:rsidRPr="001E6C36" w:rsidRDefault="00570E48" w:rsidP="00F67932">
      <w:pPr>
        <w:jc w:val="left"/>
        <w:rPr>
          <w:rFonts w:cs="Arial"/>
          <w:b/>
          <w:sz w:val="28"/>
          <w:szCs w:val="28"/>
        </w:rPr>
      </w:pPr>
      <w:r w:rsidRPr="001E6C36">
        <w:rPr>
          <w:rFonts w:cs="Arial"/>
          <w:b/>
          <w:sz w:val="28"/>
          <w:szCs w:val="28"/>
        </w:rPr>
        <w:lastRenderedPageBreak/>
        <w:t>AUTHORS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5"/>
        <w:gridCol w:w="918"/>
        <w:gridCol w:w="5487"/>
      </w:tblGrid>
      <w:tr w:rsidR="006F2548" w:rsidRPr="001E6C36" w14:paraId="1486CED5" w14:textId="77777777" w:rsidTr="00867CEE">
        <w:tc>
          <w:tcPr>
            <w:tcW w:w="1575" w:type="pct"/>
            <w:shd w:val="clear" w:color="auto" w:fill="D9D9D9" w:themeFill="background1" w:themeFillShade="D9"/>
            <w:vAlign w:val="center"/>
          </w:tcPr>
          <w:p w14:paraId="65AC63DC" w14:textId="77777777" w:rsidR="006F2548" w:rsidRPr="005070B7" w:rsidRDefault="006F2548" w:rsidP="00B82C86">
            <w:pPr>
              <w:pStyle w:val="Body1"/>
              <w:spacing w:before="120"/>
              <w:jc w:val="center"/>
              <w:rPr>
                <w:rFonts w:ascii="Calibri" w:hAnsi="Calibri" w:cs="Arial"/>
                <w:b/>
                <w:bCs/>
                <w:szCs w:val="22"/>
              </w:rPr>
            </w:pPr>
            <w:r w:rsidRPr="005070B7">
              <w:rPr>
                <w:rFonts w:ascii="Calibri" w:hAnsi="Calibri" w:cs="Arial"/>
                <w:b/>
                <w:bCs/>
                <w:szCs w:val="22"/>
              </w:rPr>
              <w:t>Name</w:t>
            </w:r>
          </w:p>
        </w:tc>
        <w:tc>
          <w:tcPr>
            <w:tcW w:w="3425" w:type="pct"/>
            <w:gridSpan w:val="2"/>
            <w:shd w:val="clear" w:color="auto" w:fill="D9D9D9" w:themeFill="background1" w:themeFillShade="D9"/>
            <w:vAlign w:val="center"/>
          </w:tcPr>
          <w:p w14:paraId="217FD534" w14:textId="328C403D" w:rsidR="006F2548" w:rsidRPr="005070B7" w:rsidRDefault="008E26D1" w:rsidP="00B82C86">
            <w:pPr>
              <w:pStyle w:val="Body1"/>
              <w:spacing w:before="120" w:after="0"/>
              <w:jc w:val="center"/>
              <w:rPr>
                <w:rFonts w:ascii="Calibri" w:hAnsi="Calibri" w:cs="Arial"/>
                <w:b/>
                <w:bCs/>
                <w:szCs w:val="22"/>
              </w:rPr>
            </w:pPr>
            <w:r>
              <w:rPr>
                <w:rFonts w:ascii="Calibri" w:hAnsi="Calibri" w:cs="Arial"/>
                <w:b/>
                <w:bCs/>
                <w:szCs w:val="22"/>
              </w:rPr>
              <w:t>CONTACT</w:t>
            </w:r>
          </w:p>
        </w:tc>
      </w:tr>
      <w:tr w:rsidR="008457A9" w:rsidRPr="001E6C36" w14:paraId="452FACEE" w14:textId="6F863E83" w:rsidTr="008457A9">
        <w:trPr>
          <w:trHeight w:val="238"/>
        </w:trPr>
        <w:tc>
          <w:tcPr>
            <w:tcW w:w="1575" w:type="pct"/>
            <w:vMerge w:val="restart"/>
            <w:vAlign w:val="center"/>
          </w:tcPr>
          <w:p w14:paraId="12B98112" w14:textId="157256A6" w:rsidR="008457A9" w:rsidRPr="001E6C36" w:rsidRDefault="008457A9" w:rsidP="00F76F50">
            <w:pPr>
              <w:jc w:val="left"/>
            </w:pPr>
            <w:r>
              <w:t>Pratikto Sulthoni Hidayat (PSH)</w:t>
            </w:r>
          </w:p>
        </w:tc>
        <w:tc>
          <w:tcPr>
            <w:tcW w:w="491" w:type="pct"/>
            <w:vAlign w:val="center"/>
          </w:tcPr>
          <w:p w14:paraId="71995226" w14:textId="4CC70198" w:rsidR="008457A9" w:rsidRPr="001E6C36" w:rsidRDefault="008457A9" w:rsidP="00F76F50">
            <w:pPr>
              <w:jc w:val="left"/>
            </w:pPr>
            <w:r>
              <w:t>mail</w:t>
            </w:r>
          </w:p>
        </w:tc>
        <w:tc>
          <w:tcPr>
            <w:tcW w:w="2934" w:type="pct"/>
            <w:vAlign w:val="center"/>
          </w:tcPr>
          <w:p w14:paraId="0C191AAF" w14:textId="6C7A2F43" w:rsidR="008457A9" w:rsidRPr="001E6C36" w:rsidRDefault="008457A9" w:rsidP="00F76F50">
            <w:pPr>
              <w:jc w:val="left"/>
            </w:pPr>
            <w:r>
              <w:t>Pratikto.sulthoni.h@gmail.com</w:t>
            </w:r>
          </w:p>
        </w:tc>
      </w:tr>
      <w:tr w:rsidR="008457A9" w:rsidRPr="001E6C36" w14:paraId="553932F7" w14:textId="74C8665C" w:rsidTr="008457A9">
        <w:trPr>
          <w:trHeight w:val="90"/>
        </w:trPr>
        <w:tc>
          <w:tcPr>
            <w:tcW w:w="1575" w:type="pct"/>
            <w:vMerge/>
            <w:vAlign w:val="center"/>
          </w:tcPr>
          <w:p w14:paraId="7111A7F8" w14:textId="77777777" w:rsidR="008457A9" w:rsidRDefault="008457A9" w:rsidP="00F76F50">
            <w:pPr>
              <w:jc w:val="left"/>
            </w:pPr>
          </w:p>
        </w:tc>
        <w:tc>
          <w:tcPr>
            <w:tcW w:w="491" w:type="pct"/>
            <w:vAlign w:val="center"/>
          </w:tcPr>
          <w:p w14:paraId="4D65CB68" w14:textId="014D7AD3" w:rsidR="008457A9" w:rsidRDefault="008457A9" w:rsidP="00F76F50">
            <w:pPr>
              <w:jc w:val="left"/>
            </w:pPr>
            <w:r>
              <w:t>webex</w:t>
            </w:r>
          </w:p>
        </w:tc>
        <w:tc>
          <w:tcPr>
            <w:tcW w:w="2934" w:type="pct"/>
            <w:vAlign w:val="center"/>
          </w:tcPr>
          <w:p w14:paraId="470BD3CD" w14:textId="146DB49E" w:rsidR="008457A9" w:rsidRDefault="008457A9" w:rsidP="00F76F50">
            <w:pPr>
              <w:jc w:val="left"/>
            </w:pPr>
            <w:r w:rsidRPr="008457A9">
              <w:t>https://ykgw.webex.com/meet/pr30043653</w:t>
            </w:r>
            <w:r w:rsidRPr="008457A9" w:rsidDel="008457A9">
              <w:t xml:space="preserve"> </w:t>
            </w:r>
          </w:p>
        </w:tc>
      </w:tr>
      <w:tr w:rsidR="008457A9" w:rsidRPr="001E6C36" w14:paraId="0005D125" w14:textId="77777777" w:rsidTr="008457A9">
        <w:trPr>
          <w:trHeight w:val="410"/>
        </w:trPr>
        <w:tc>
          <w:tcPr>
            <w:tcW w:w="1575" w:type="pct"/>
            <w:vMerge/>
            <w:vAlign w:val="center"/>
          </w:tcPr>
          <w:p w14:paraId="57E41A7A" w14:textId="77777777" w:rsidR="008457A9" w:rsidRDefault="008457A9" w:rsidP="008457A9">
            <w:pPr>
              <w:jc w:val="left"/>
            </w:pPr>
          </w:p>
        </w:tc>
        <w:tc>
          <w:tcPr>
            <w:tcW w:w="491" w:type="pct"/>
            <w:vAlign w:val="center"/>
          </w:tcPr>
          <w:p w14:paraId="64D88DF0" w14:textId="6FCAD535" w:rsidR="008457A9" w:rsidRDefault="008457A9" w:rsidP="008457A9">
            <w:pPr>
              <w:jc w:val="left"/>
            </w:pPr>
            <w:r>
              <w:t>phone</w:t>
            </w:r>
          </w:p>
        </w:tc>
        <w:tc>
          <w:tcPr>
            <w:tcW w:w="2934" w:type="pct"/>
            <w:vAlign w:val="center"/>
          </w:tcPr>
          <w:p w14:paraId="62CA254C" w14:textId="536238C1" w:rsidR="008457A9" w:rsidRDefault="008457A9" w:rsidP="008457A9">
            <w:pPr>
              <w:jc w:val="left"/>
            </w:pPr>
            <w:r>
              <w:t>+62822 3644 8958</w:t>
            </w:r>
          </w:p>
        </w:tc>
      </w:tr>
    </w:tbl>
    <w:p w14:paraId="5109F3A3" w14:textId="77777777" w:rsidR="001E6C36" w:rsidRDefault="001E6C36" w:rsidP="001E6C36"/>
    <w:p w14:paraId="5CC7D191" w14:textId="157B9777" w:rsidR="008E26D1" w:rsidRPr="001E6C36" w:rsidRDefault="008E26D1" w:rsidP="008E26D1">
      <w:pPr>
        <w:rPr>
          <w:rFonts w:cs="Arial"/>
          <w:b/>
          <w:sz w:val="28"/>
          <w:szCs w:val="28"/>
        </w:rPr>
      </w:pPr>
      <w:r>
        <w:rPr>
          <w:rFonts w:cs="Arial"/>
          <w:b/>
          <w:sz w:val="28"/>
          <w:szCs w:val="28"/>
        </w:rPr>
        <w:t>CUSTOMER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8"/>
        <w:gridCol w:w="1229"/>
        <w:gridCol w:w="5333"/>
      </w:tblGrid>
      <w:tr w:rsidR="008E26D1" w:rsidRPr="001E6C36" w14:paraId="42005DDB" w14:textId="77777777" w:rsidTr="004D504E">
        <w:trPr>
          <w:trHeight w:val="440"/>
        </w:trPr>
        <w:tc>
          <w:tcPr>
            <w:tcW w:w="1491" w:type="pct"/>
            <w:shd w:val="clear" w:color="auto" w:fill="D9D9D9" w:themeFill="background1" w:themeFillShade="D9"/>
            <w:vAlign w:val="center"/>
          </w:tcPr>
          <w:p w14:paraId="78BF899B" w14:textId="77777777" w:rsidR="008E26D1" w:rsidRPr="005070B7" w:rsidRDefault="008E26D1" w:rsidP="00B82C86">
            <w:pPr>
              <w:pStyle w:val="Body1"/>
              <w:spacing w:before="120"/>
              <w:jc w:val="center"/>
              <w:rPr>
                <w:rFonts w:ascii="Calibri" w:hAnsi="Calibri" w:cs="Arial"/>
                <w:b/>
                <w:bCs/>
                <w:szCs w:val="22"/>
              </w:rPr>
            </w:pPr>
            <w:r w:rsidRPr="005070B7">
              <w:rPr>
                <w:rFonts w:ascii="Calibri" w:hAnsi="Calibri" w:cs="Arial"/>
                <w:b/>
                <w:bCs/>
                <w:szCs w:val="22"/>
              </w:rPr>
              <w:t>Name</w:t>
            </w:r>
          </w:p>
        </w:tc>
        <w:tc>
          <w:tcPr>
            <w:tcW w:w="3509" w:type="pct"/>
            <w:gridSpan w:val="2"/>
            <w:shd w:val="clear" w:color="auto" w:fill="D9D9D9" w:themeFill="background1" w:themeFillShade="D9"/>
            <w:vAlign w:val="center"/>
          </w:tcPr>
          <w:p w14:paraId="670EE8A8" w14:textId="3372CDB8" w:rsidR="008E26D1" w:rsidRPr="005070B7" w:rsidRDefault="00744929" w:rsidP="00B82C86">
            <w:pPr>
              <w:pStyle w:val="Body1"/>
              <w:spacing w:before="120" w:after="0"/>
              <w:jc w:val="center"/>
              <w:rPr>
                <w:rFonts w:ascii="Calibri" w:hAnsi="Calibri" w:cs="Arial"/>
                <w:b/>
                <w:bCs/>
                <w:szCs w:val="22"/>
              </w:rPr>
            </w:pPr>
            <w:r>
              <w:rPr>
                <w:rFonts w:ascii="Calibri" w:hAnsi="Calibri" w:cs="Arial"/>
                <w:b/>
                <w:bCs/>
                <w:szCs w:val="22"/>
              </w:rPr>
              <w:t>Contact</w:t>
            </w:r>
          </w:p>
        </w:tc>
      </w:tr>
      <w:tr w:rsidR="00867CEE" w:rsidRPr="001E6C36" w14:paraId="6738A682" w14:textId="29DAB3DF" w:rsidTr="004D504E">
        <w:trPr>
          <w:trHeight w:val="200"/>
        </w:trPr>
        <w:tc>
          <w:tcPr>
            <w:tcW w:w="1491" w:type="pct"/>
            <w:shd w:val="clear" w:color="auto" w:fill="auto"/>
            <w:vAlign w:val="center"/>
          </w:tcPr>
          <w:p w14:paraId="231D78D2" w14:textId="281A045D" w:rsidR="005A4427" w:rsidRPr="004D504E" w:rsidRDefault="00867CEE" w:rsidP="00F76F50">
            <w:pPr>
              <w:jc w:val="left"/>
              <w:rPr>
                <w:color w:val="000000" w:themeColor="text1"/>
              </w:rPr>
            </w:pPr>
            <w:bookmarkStart w:id="1" w:name="_GoBack" w:colFirst="0" w:colLast="2"/>
            <w:r w:rsidRPr="004D504E">
              <w:rPr>
                <w:color w:val="000000" w:themeColor="text1"/>
              </w:rPr>
              <w:t>Wes Blankenship (WB)</w:t>
            </w:r>
          </w:p>
        </w:tc>
        <w:tc>
          <w:tcPr>
            <w:tcW w:w="657" w:type="pct"/>
            <w:shd w:val="clear" w:color="auto" w:fill="auto"/>
            <w:vAlign w:val="center"/>
          </w:tcPr>
          <w:p w14:paraId="3CB0D719" w14:textId="2E0C0EAA" w:rsidR="00867CEE" w:rsidRPr="004D504E" w:rsidRDefault="005C5EEA" w:rsidP="00F76F50">
            <w:pPr>
              <w:jc w:val="left"/>
              <w:rPr>
                <w:color w:val="000000" w:themeColor="text1"/>
              </w:rPr>
            </w:pPr>
            <w:r w:rsidRPr="004D504E">
              <w:rPr>
                <w:color w:val="000000" w:themeColor="text1"/>
              </w:rPr>
              <w:t>mail</w:t>
            </w:r>
          </w:p>
        </w:tc>
        <w:tc>
          <w:tcPr>
            <w:tcW w:w="2852" w:type="pct"/>
            <w:shd w:val="clear" w:color="auto" w:fill="auto"/>
            <w:vAlign w:val="center"/>
          </w:tcPr>
          <w:p w14:paraId="4633475B" w14:textId="0519836C" w:rsidR="00867CEE" w:rsidRPr="004D504E" w:rsidRDefault="005A4427" w:rsidP="00F76F50">
            <w:pPr>
              <w:jc w:val="left"/>
              <w:rPr>
                <w:color w:val="000000" w:themeColor="text1"/>
              </w:rPr>
            </w:pPr>
            <w:r w:rsidRPr="004D504E">
              <w:rPr>
                <w:color w:val="000000" w:themeColor="text1"/>
              </w:rPr>
              <w:t>Wblankenship@symbrium.com</w:t>
            </w:r>
          </w:p>
        </w:tc>
      </w:tr>
      <w:tr w:rsidR="008457A9" w:rsidRPr="001E6C36" w14:paraId="41087B94" w14:textId="2FE124FB" w:rsidTr="004D504E">
        <w:trPr>
          <w:trHeight w:val="370"/>
        </w:trPr>
        <w:tc>
          <w:tcPr>
            <w:tcW w:w="1491" w:type="pct"/>
            <w:shd w:val="clear" w:color="auto" w:fill="auto"/>
            <w:vAlign w:val="center"/>
          </w:tcPr>
          <w:p w14:paraId="4B0B59BB" w14:textId="460D9F6D" w:rsidR="008457A9" w:rsidRPr="004D504E" w:rsidRDefault="008457A9" w:rsidP="008457A9">
            <w:pPr>
              <w:jc w:val="left"/>
              <w:rPr>
                <w:color w:val="000000" w:themeColor="text1"/>
              </w:rPr>
            </w:pPr>
            <w:r w:rsidRPr="004D504E">
              <w:rPr>
                <w:color w:val="000000" w:themeColor="text1"/>
              </w:rPr>
              <w:t>Radek Puldelko (RP)</w:t>
            </w:r>
          </w:p>
        </w:tc>
        <w:tc>
          <w:tcPr>
            <w:tcW w:w="657" w:type="pct"/>
            <w:shd w:val="clear" w:color="auto" w:fill="auto"/>
          </w:tcPr>
          <w:p w14:paraId="0D7E4ACE" w14:textId="4FB6BB35" w:rsidR="008457A9" w:rsidRPr="004D504E" w:rsidRDefault="008457A9" w:rsidP="008457A9">
            <w:pPr>
              <w:jc w:val="left"/>
              <w:rPr>
                <w:color w:val="000000" w:themeColor="text1"/>
              </w:rPr>
            </w:pPr>
            <w:r w:rsidRPr="004D504E">
              <w:rPr>
                <w:color w:val="000000" w:themeColor="text1"/>
              </w:rPr>
              <w:t>mail</w:t>
            </w:r>
          </w:p>
        </w:tc>
        <w:tc>
          <w:tcPr>
            <w:tcW w:w="2852" w:type="pct"/>
            <w:shd w:val="clear" w:color="auto" w:fill="auto"/>
            <w:vAlign w:val="center"/>
          </w:tcPr>
          <w:p w14:paraId="6B546C99" w14:textId="0E50C880" w:rsidR="008457A9" w:rsidRPr="004D504E" w:rsidRDefault="00727FA0" w:rsidP="008457A9">
            <w:pPr>
              <w:jc w:val="left"/>
              <w:rPr>
                <w:color w:val="000000" w:themeColor="text1"/>
              </w:rPr>
            </w:pPr>
            <w:hyperlink r:id="rId10" w:history="1">
              <w:r w:rsidR="008457A9" w:rsidRPr="004D504E">
                <w:rPr>
                  <w:rStyle w:val="Hyperlink"/>
                  <w:color w:val="000000" w:themeColor="text1"/>
                  <w:u w:val="none"/>
                </w:rPr>
                <w:t>rpudelko@symbrium</w:t>
              </w:r>
            </w:hyperlink>
            <w:r w:rsidR="008457A9" w:rsidRPr="004D504E">
              <w:rPr>
                <w:color w:val="000000" w:themeColor="text1"/>
              </w:rPr>
              <w:t>.com</w:t>
            </w:r>
          </w:p>
        </w:tc>
      </w:tr>
      <w:tr w:rsidR="008457A9" w:rsidRPr="001E6C36" w14:paraId="4A850A4C" w14:textId="77777777" w:rsidTr="004D504E">
        <w:trPr>
          <w:trHeight w:val="640"/>
        </w:trPr>
        <w:tc>
          <w:tcPr>
            <w:tcW w:w="1491" w:type="pct"/>
            <w:shd w:val="clear" w:color="auto" w:fill="auto"/>
            <w:vAlign w:val="center"/>
          </w:tcPr>
          <w:p w14:paraId="5F6236A9" w14:textId="14D4E2CD" w:rsidR="008457A9" w:rsidRPr="004D504E" w:rsidRDefault="008457A9" w:rsidP="008457A9">
            <w:pPr>
              <w:jc w:val="left"/>
              <w:rPr>
                <w:color w:val="000000" w:themeColor="text1"/>
              </w:rPr>
            </w:pPr>
            <w:r w:rsidRPr="004D504E">
              <w:rPr>
                <w:color w:val="000000" w:themeColor="text1"/>
              </w:rPr>
              <w:t>Seth Thompson (ST)</w:t>
            </w:r>
          </w:p>
        </w:tc>
        <w:tc>
          <w:tcPr>
            <w:tcW w:w="657" w:type="pct"/>
            <w:shd w:val="clear" w:color="auto" w:fill="auto"/>
          </w:tcPr>
          <w:p w14:paraId="55D7EB3A" w14:textId="096F226F" w:rsidR="008457A9" w:rsidRPr="004D504E" w:rsidRDefault="008457A9" w:rsidP="008457A9">
            <w:pPr>
              <w:jc w:val="left"/>
              <w:rPr>
                <w:color w:val="000000" w:themeColor="text1"/>
              </w:rPr>
            </w:pPr>
            <w:r w:rsidRPr="004D504E">
              <w:rPr>
                <w:color w:val="000000" w:themeColor="text1"/>
              </w:rPr>
              <w:t>mail</w:t>
            </w:r>
          </w:p>
        </w:tc>
        <w:tc>
          <w:tcPr>
            <w:tcW w:w="2852" w:type="pct"/>
            <w:shd w:val="clear" w:color="auto" w:fill="auto"/>
            <w:vAlign w:val="center"/>
          </w:tcPr>
          <w:p w14:paraId="5767F73F" w14:textId="0C3A473D" w:rsidR="008457A9" w:rsidRPr="004D504E" w:rsidRDefault="008457A9" w:rsidP="008457A9">
            <w:pPr>
              <w:jc w:val="left"/>
              <w:rPr>
                <w:color w:val="000000" w:themeColor="text1"/>
              </w:rPr>
            </w:pPr>
            <w:r w:rsidRPr="004D504E">
              <w:rPr>
                <w:color w:val="000000" w:themeColor="text1"/>
              </w:rPr>
              <w:t>sthompson@symbrium.com</w:t>
            </w:r>
          </w:p>
        </w:tc>
      </w:tr>
      <w:bookmarkEnd w:id="1"/>
    </w:tbl>
    <w:p w14:paraId="05D49181" w14:textId="77777777" w:rsidR="00276B45" w:rsidRPr="001E6C36" w:rsidRDefault="00276B45" w:rsidP="001E6C36"/>
    <w:p w14:paraId="46DEBACF" w14:textId="77777777"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5"/>
        <w:gridCol w:w="1127"/>
        <w:gridCol w:w="4927"/>
        <w:gridCol w:w="1993"/>
      </w:tblGrid>
      <w:tr w:rsidR="001E6C36" w:rsidRPr="001E6C36" w14:paraId="0400CEB9" w14:textId="77777777" w:rsidTr="00F67932">
        <w:trPr>
          <w:trHeight w:val="332"/>
        </w:trPr>
        <w:tc>
          <w:tcPr>
            <w:tcW w:w="1195" w:type="dxa"/>
            <w:shd w:val="clear" w:color="auto" w:fill="E0E0E0"/>
            <w:vAlign w:val="center"/>
          </w:tcPr>
          <w:p w14:paraId="69B172D6" w14:textId="77777777" w:rsidR="001E6C36" w:rsidRPr="001E6C36" w:rsidRDefault="001E6C36" w:rsidP="00ED5996">
            <w:pPr>
              <w:pStyle w:val="Body1"/>
              <w:spacing w:before="120"/>
              <w:jc w:val="center"/>
              <w:rPr>
                <w:rFonts w:ascii="Calibri" w:hAnsi="Calibri" w:cs="Arial"/>
                <w:b/>
                <w:bCs/>
                <w:szCs w:val="22"/>
              </w:rPr>
            </w:pPr>
            <w:r w:rsidRPr="001E6C36">
              <w:rPr>
                <w:rFonts w:ascii="Calibri" w:hAnsi="Calibri" w:cs="Arial"/>
                <w:b/>
                <w:bCs/>
                <w:szCs w:val="22"/>
              </w:rPr>
              <w:t>Date</w:t>
            </w:r>
          </w:p>
        </w:tc>
        <w:tc>
          <w:tcPr>
            <w:tcW w:w="1127" w:type="dxa"/>
            <w:shd w:val="clear" w:color="auto" w:fill="E0E0E0"/>
            <w:vAlign w:val="center"/>
          </w:tcPr>
          <w:p w14:paraId="578F5B33" w14:textId="77777777" w:rsidR="001E6C36" w:rsidRPr="001E6C36" w:rsidRDefault="001E6C36" w:rsidP="00ED5996">
            <w:pPr>
              <w:pStyle w:val="Body1"/>
              <w:spacing w:before="120"/>
              <w:jc w:val="center"/>
              <w:rPr>
                <w:rFonts w:ascii="Calibri" w:hAnsi="Calibri" w:cs="Arial"/>
                <w:b/>
                <w:bCs/>
                <w:szCs w:val="22"/>
              </w:rPr>
            </w:pPr>
            <w:r w:rsidRPr="001E6C36">
              <w:rPr>
                <w:rFonts w:ascii="Calibri" w:hAnsi="Calibri" w:cs="Arial"/>
                <w:b/>
                <w:bCs/>
                <w:szCs w:val="22"/>
              </w:rPr>
              <w:t>Version</w:t>
            </w:r>
          </w:p>
        </w:tc>
        <w:tc>
          <w:tcPr>
            <w:tcW w:w="4927" w:type="dxa"/>
            <w:shd w:val="clear" w:color="auto" w:fill="E0E0E0"/>
            <w:vAlign w:val="center"/>
          </w:tcPr>
          <w:p w14:paraId="31AA9D1A" w14:textId="77777777" w:rsidR="001E6C36" w:rsidRPr="001E6C36" w:rsidRDefault="001E6C36" w:rsidP="00ED5996">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1993" w:type="dxa"/>
            <w:shd w:val="clear" w:color="auto" w:fill="E0E0E0"/>
            <w:vAlign w:val="center"/>
          </w:tcPr>
          <w:p w14:paraId="7959C5A9" w14:textId="77777777" w:rsidR="001E6C36" w:rsidRPr="001E6C36" w:rsidRDefault="001E6C36" w:rsidP="00ED5996">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14:paraId="650A7956" w14:textId="77777777" w:rsidTr="00F67932">
        <w:trPr>
          <w:trHeight w:val="70"/>
        </w:trPr>
        <w:tc>
          <w:tcPr>
            <w:tcW w:w="1195" w:type="dxa"/>
            <w:tcMar>
              <w:left w:w="0" w:type="dxa"/>
              <w:right w:w="0" w:type="dxa"/>
            </w:tcMar>
            <w:vAlign w:val="center"/>
          </w:tcPr>
          <w:p w14:paraId="2E073918" w14:textId="08D6B35F" w:rsidR="001E6C36" w:rsidRPr="001E6C36" w:rsidRDefault="00A6159C" w:rsidP="00ED5996">
            <w:pPr>
              <w:pStyle w:val="Body1"/>
              <w:spacing w:before="120"/>
              <w:jc w:val="center"/>
              <w:rPr>
                <w:rFonts w:ascii="Calibri" w:hAnsi="Calibri" w:cs="Arial"/>
                <w:sz w:val="20"/>
              </w:rPr>
            </w:pPr>
            <w:r>
              <w:rPr>
                <w:rFonts w:ascii="Calibri" w:hAnsi="Calibri" w:cs="Arial"/>
                <w:sz w:val="20"/>
              </w:rPr>
              <w:t>6/</w:t>
            </w:r>
            <w:r w:rsidR="0016518C">
              <w:rPr>
                <w:rFonts w:ascii="Calibri" w:hAnsi="Calibri" w:cs="Arial"/>
                <w:sz w:val="20"/>
              </w:rPr>
              <w:t>22/</w:t>
            </w:r>
            <w:r>
              <w:rPr>
                <w:rFonts w:ascii="Calibri" w:hAnsi="Calibri" w:cs="Arial"/>
                <w:sz w:val="20"/>
              </w:rPr>
              <w:t>2020</w:t>
            </w:r>
          </w:p>
        </w:tc>
        <w:tc>
          <w:tcPr>
            <w:tcW w:w="1127" w:type="dxa"/>
            <w:vAlign w:val="center"/>
          </w:tcPr>
          <w:p w14:paraId="662615CC" w14:textId="77777777" w:rsidR="001E6C36" w:rsidRPr="001E6C36" w:rsidRDefault="00A6159C" w:rsidP="00ED5996">
            <w:pPr>
              <w:pStyle w:val="Body1"/>
              <w:spacing w:before="120"/>
              <w:jc w:val="center"/>
              <w:rPr>
                <w:rFonts w:ascii="Calibri" w:hAnsi="Calibri" w:cs="Arial"/>
                <w:sz w:val="20"/>
              </w:rPr>
            </w:pPr>
            <w:r>
              <w:rPr>
                <w:rFonts w:ascii="Calibri" w:hAnsi="Calibri" w:cs="Arial"/>
                <w:sz w:val="20"/>
              </w:rPr>
              <w:t>0</w:t>
            </w:r>
          </w:p>
        </w:tc>
        <w:tc>
          <w:tcPr>
            <w:tcW w:w="4927" w:type="dxa"/>
            <w:vAlign w:val="center"/>
          </w:tcPr>
          <w:p w14:paraId="5E1F2945" w14:textId="5F45C7FF" w:rsidR="001E6C36" w:rsidRPr="001E6C36" w:rsidRDefault="006F2548" w:rsidP="00ED5996">
            <w:pPr>
              <w:pStyle w:val="Body1"/>
              <w:spacing w:before="120"/>
              <w:rPr>
                <w:rFonts w:ascii="Calibri" w:hAnsi="Calibri" w:cs="Arial"/>
                <w:sz w:val="20"/>
              </w:rPr>
            </w:pPr>
            <w:r>
              <w:rPr>
                <w:rFonts w:ascii="Calibri" w:hAnsi="Calibri" w:cs="Arial"/>
                <w:sz w:val="20"/>
              </w:rPr>
              <w:t>First draft</w:t>
            </w:r>
          </w:p>
        </w:tc>
        <w:tc>
          <w:tcPr>
            <w:tcW w:w="1993" w:type="dxa"/>
            <w:vAlign w:val="center"/>
          </w:tcPr>
          <w:p w14:paraId="6C7F2710" w14:textId="67F109D8" w:rsidR="001E6C36" w:rsidRPr="001E6C36" w:rsidRDefault="004D78D4" w:rsidP="00ED5996">
            <w:pPr>
              <w:pStyle w:val="Body1"/>
              <w:spacing w:before="120"/>
              <w:rPr>
                <w:rFonts w:ascii="Calibri" w:hAnsi="Calibri" w:cs="Arial"/>
                <w:sz w:val="20"/>
              </w:rPr>
            </w:pPr>
            <w:r>
              <w:rPr>
                <w:rFonts w:ascii="Calibri" w:hAnsi="Calibri" w:cs="Arial"/>
                <w:sz w:val="20"/>
              </w:rPr>
              <w:t>PSH</w:t>
            </w:r>
          </w:p>
        </w:tc>
      </w:tr>
      <w:tr w:rsidR="001E6C36" w:rsidRPr="001E6C36" w14:paraId="67C166A4" w14:textId="77777777" w:rsidTr="00F67932">
        <w:tc>
          <w:tcPr>
            <w:tcW w:w="1195" w:type="dxa"/>
            <w:tcMar>
              <w:left w:w="0" w:type="dxa"/>
              <w:right w:w="0" w:type="dxa"/>
            </w:tcMar>
            <w:vAlign w:val="center"/>
          </w:tcPr>
          <w:p w14:paraId="5DDDC111" w14:textId="6FDC2BC1" w:rsidR="001E6C36" w:rsidRPr="001E6C36" w:rsidRDefault="0016518C" w:rsidP="00ED5996">
            <w:pPr>
              <w:pStyle w:val="Body1"/>
              <w:spacing w:before="120"/>
              <w:jc w:val="center"/>
              <w:rPr>
                <w:rFonts w:ascii="Calibri" w:hAnsi="Calibri" w:cs="Arial"/>
                <w:sz w:val="20"/>
              </w:rPr>
            </w:pPr>
            <w:r>
              <w:rPr>
                <w:rFonts w:ascii="Calibri" w:hAnsi="Calibri" w:cs="Arial"/>
                <w:sz w:val="20"/>
              </w:rPr>
              <w:t>6/30/2020</w:t>
            </w:r>
          </w:p>
        </w:tc>
        <w:tc>
          <w:tcPr>
            <w:tcW w:w="1127" w:type="dxa"/>
            <w:vAlign w:val="center"/>
          </w:tcPr>
          <w:p w14:paraId="1F448770" w14:textId="6C876F37" w:rsidR="001E6C36" w:rsidRPr="001E6C36" w:rsidRDefault="0016518C" w:rsidP="00ED5996">
            <w:pPr>
              <w:pStyle w:val="Body1"/>
              <w:spacing w:before="120"/>
              <w:jc w:val="center"/>
              <w:rPr>
                <w:rFonts w:ascii="Calibri" w:hAnsi="Calibri" w:cs="Arial"/>
                <w:sz w:val="20"/>
              </w:rPr>
            </w:pPr>
            <w:r>
              <w:rPr>
                <w:rFonts w:ascii="Calibri" w:hAnsi="Calibri" w:cs="Arial"/>
                <w:sz w:val="20"/>
              </w:rPr>
              <w:t>1</w:t>
            </w:r>
          </w:p>
        </w:tc>
        <w:tc>
          <w:tcPr>
            <w:tcW w:w="4927" w:type="dxa"/>
            <w:vAlign w:val="center"/>
          </w:tcPr>
          <w:p w14:paraId="230C9A7F" w14:textId="303A83DB" w:rsidR="001E6C36" w:rsidRPr="001E6C36" w:rsidRDefault="0056146B" w:rsidP="00ED5996">
            <w:pPr>
              <w:pStyle w:val="Body1"/>
              <w:spacing w:before="120"/>
              <w:rPr>
                <w:rFonts w:ascii="Calibri" w:hAnsi="Calibri" w:cs="Arial"/>
                <w:sz w:val="20"/>
              </w:rPr>
            </w:pPr>
            <w:r>
              <w:rPr>
                <w:rFonts w:ascii="Calibri" w:hAnsi="Calibri" w:cs="Arial"/>
                <w:sz w:val="20"/>
              </w:rPr>
              <w:t>Add</w:t>
            </w:r>
            <w:r w:rsidR="009D445C">
              <w:rPr>
                <w:rFonts w:ascii="Calibri" w:hAnsi="Calibri" w:cs="Arial"/>
                <w:sz w:val="20"/>
              </w:rPr>
              <w:t xml:space="preserve">: </w:t>
            </w:r>
            <w:r w:rsidR="00E205DE">
              <w:rPr>
                <w:rFonts w:ascii="Calibri" w:hAnsi="Calibri" w:cs="Arial"/>
                <w:sz w:val="20"/>
              </w:rPr>
              <w:t>project</w:t>
            </w:r>
            <w:r>
              <w:rPr>
                <w:rFonts w:ascii="Calibri" w:hAnsi="Calibri" w:cs="Arial"/>
                <w:sz w:val="20"/>
              </w:rPr>
              <w:t xml:space="preserve"> scope, </w:t>
            </w:r>
            <w:r w:rsidR="009D445C">
              <w:rPr>
                <w:rFonts w:ascii="Calibri" w:hAnsi="Calibri" w:cs="Arial"/>
                <w:sz w:val="20"/>
              </w:rPr>
              <w:t>hardware test design for customer, milestone and schedule</w:t>
            </w:r>
            <w:r>
              <w:rPr>
                <w:rFonts w:ascii="Calibri" w:hAnsi="Calibri" w:cs="Arial"/>
                <w:sz w:val="20"/>
              </w:rPr>
              <w:t xml:space="preserve"> </w:t>
            </w:r>
          </w:p>
        </w:tc>
        <w:tc>
          <w:tcPr>
            <w:tcW w:w="1993" w:type="dxa"/>
            <w:vAlign w:val="center"/>
          </w:tcPr>
          <w:p w14:paraId="358FC691" w14:textId="32FAC07A" w:rsidR="001E6C36" w:rsidRPr="001E6C36" w:rsidRDefault="00E205DE" w:rsidP="00ED5996">
            <w:pPr>
              <w:pStyle w:val="Body1"/>
              <w:spacing w:before="120"/>
              <w:rPr>
                <w:rFonts w:ascii="Calibri" w:hAnsi="Calibri" w:cs="Arial"/>
                <w:sz w:val="20"/>
              </w:rPr>
            </w:pPr>
            <w:r>
              <w:rPr>
                <w:rFonts w:ascii="Calibri" w:hAnsi="Calibri" w:cs="Arial"/>
                <w:sz w:val="20"/>
              </w:rPr>
              <w:t>PSH</w:t>
            </w:r>
          </w:p>
        </w:tc>
      </w:tr>
    </w:tbl>
    <w:p w14:paraId="0F498452" w14:textId="77777777" w:rsidR="001E6C36" w:rsidRPr="001E6C36" w:rsidRDefault="001E6C36" w:rsidP="001E6C36"/>
    <w:p w14:paraId="12660426" w14:textId="77777777"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14:paraId="36156725" w14:textId="77777777" w:rsidTr="001E6C36">
        <w:trPr>
          <w:trHeight w:val="278"/>
        </w:trPr>
        <w:tc>
          <w:tcPr>
            <w:tcW w:w="1260" w:type="dxa"/>
            <w:shd w:val="clear" w:color="auto" w:fill="E0E0E0"/>
          </w:tcPr>
          <w:p w14:paraId="6EB9EEC8" w14:textId="77777777" w:rsidR="001E6C36" w:rsidRPr="001E6C36" w:rsidRDefault="001E6C36" w:rsidP="00ED5996">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14:paraId="6E0A6BB6" w14:textId="77777777" w:rsidR="001E6C36" w:rsidRPr="001E6C36" w:rsidRDefault="001E6C36" w:rsidP="00ED5996">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14:paraId="20D3051A" w14:textId="77777777" w:rsidR="001E6C36" w:rsidRPr="001E6C36" w:rsidRDefault="001E6C36" w:rsidP="00ED5996">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14:paraId="5A778425" w14:textId="77777777" w:rsidR="001E6C36" w:rsidRPr="001E6C36" w:rsidRDefault="001E6C36" w:rsidP="00ED5996">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14:paraId="4213AA49" w14:textId="77777777" w:rsidTr="001E6C36">
        <w:tc>
          <w:tcPr>
            <w:tcW w:w="1260" w:type="dxa"/>
            <w:tcMar>
              <w:left w:w="0" w:type="dxa"/>
              <w:right w:w="0" w:type="dxa"/>
            </w:tcMar>
          </w:tcPr>
          <w:p w14:paraId="6E22B8E6" w14:textId="77777777" w:rsidR="001E6C36" w:rsidRPr="001E6C36" w:rsidRDefault="001E6C36" w:rsidP="00ED5996">
            <w:pPr>
              <w:pStyle w:val="Body1"/>
              <w:spacing w:before="120"/>
              <w:rPr>
                <w:rFonts w:ascii="Calibri" w:hAnsi="Calibri" w:cs="Arial"/>
                <w:sz w:val="20"/>
              </w:rPr>
            </w:pPr>
          </w:p>
        </w:tc>
        <w:tc>
          <w:tcPr>
            <w:tcW w:w="1170" w:type="dxa"/>
          </w:tcPr>
          <w:p w14:paraId="451C542E" w14:textId="77777777" w:rsidR="001E6C36" w:rsidRPr="001E6C36" w:rsidRDefault="001E6C36" w:rsidP="00ED5996">
            <w:pPr>
              <w:pStyle w:val="Body1"/>
              <w:spacing w:before="120"/>
              <w:rPr>
                <w:rFonts w:ascii="Calibri" w:hAnsi="Calibri" w:cs="Arial"/>
                <w:sz w:val="20"/>
              </w:rPr>
            </w:pPr>
          </w:p>
        </w:tc>
        <w:tc>
          <w:tcPr>
            <w:tcW w:w="4950" w:type="dxa"/>
          </w:tcPr>
          <w:p w14:paraId="6AD62FAA" w14:textId="77777777" w:rsidR="001E6C36" w:rsidRPr="001E6C36" w:rsidRDefault="001E6C36" w:rsidP="00ED5996">
            <w:pPr>
              <w:pStyle w:val="Body1"/>
              <w:spacing w:before="120"/>
              <w:rPr>
                <w:rFonts w:ascii="Calibri" w:hAnsi="Calibri" w:cs="Arial"/>
                <w:sz w:val="20"/>
              </w:rPr>
            </w:pPr>
          </w:p>
        </w:tc>
        <w:tc>
          <w:tcPr>
            <w:tcW w:w="2070" w:type="dxa"/>
          </w:tcPr>
          <w:p w14:paraId="35EF8D7C" w14:textId="77777777" w:rsidR="001E6C36" w:rsidRPr="001E6C36" w:rsidRDefault="001E6C36" w:rsidP="00ED5996">
            <w:pPr>
              <w:pStyle w:val="Body1"/>
              <w:spacing w:before="120"/>
              <w:rPr>
                <w:rFonts w:ascii="Calibri" w:hAnsi="Calibri" w:cs="Arial"/>
                <w:sz w:val="20"/>
              </w:rPr>
            </w:pPr>
          </w:p>
        </w:tc>
      </w:tr>
      <w:tr w:rsidR="001E6C36" w:rsidRPr="001E6C36" w14:paraId="44EB732A" w14:textId="77777777" w:rsidTr="001E6C36">
        <w:tc>
          <w:tcPr>
            <w:tcW w:w="1260" w:type="dxa"/>
            <w:tcMar>
              <w:left w:w="0" w:type="dxa"/>
              <w:right w:w="0" w:type="dxa"/>
            </w:tcMar>
          </w:tcPr>
          <w:p w14:paraId="07787D01" w14:textId="77777777" w:rsidR="001E6C36" w:rsidRPr="001E6C36" w:rsidRDefault="001E6C36" w:rsidP="00ED5996">
            <w:pPr>
              <w:pStyle w:val="Body1"/>
              <w:spacing w:before="120"/>
              <w:rPr>
                <w:rFonts w:ascii="Calibri" w:hAnsi="Calibri" w:cs="Arial"/>
                <w:sz w:val="20"/>
              </w:rPr>
            </w:pPr>
          </w:p>
        </w:tc>
        <w:tc>
          <w:tcPr>
            <w:tcW w:w="1170" w:type="dxa"/>
          </w:tcPr>
          <w:p w14:paraId="3460319B" w14:textId="77777777" w:rsidR="001E6C36" w:rsidRPr="001E6C36" w:rsidRDefault="001E6C36" w:rsidP="00ED5996">
            <w:pPr>
              <w:pStyle w:val="Body1"/>
              <w:spacing w:before="120"/>
              <w:rPr>
                <w:rFonts w:ascii="Calibri" w:hAnsi="Calibri" w:cs="Arial"/>
                <w:sz w:val="20"/>
              </w:rPr>
            </w:pPr>
          </w:p>
        </w:tc>
        <w:tc>
          <w:tcPr>
            <w:tcW w:w="4950" w:type="dxa"/>
          </w:tcPr>
          <w:p w14:paraId="695BE185" w14:textId="77777777" w:rsidR="001E6C36" w:rsidRPr="001E6C36" w:rsidRDefault="001E6C36" w:rsidP="00ED5996">
            <w:pPr>
              <w:pStyle w:val="Body1"/>
              <w:spacing w:before="120"/>
              <w:rPr>
                <w:rFonts w:ascii="Calibri" w:hAnsi="Calibri" w:cs="Arial"/>
                <w:sz w:val="20"/>
              </w:rPr>
            </w:pPr>
          </w:p>
        </w:tc>
        <w:tc>
          <w:tcPr>
            <w:tcW w:w="2070" w:type="dxa"/>
          </w:tcPr>
          <w:p w14:paraId="04E79FD5" w14:textId="77777777" w:rsidR="001E6C36" w:rsidRPr="001E6C36" w:rsidRDefault="001E6C36" w:rsidP="00ED5996">
            <w:pPr>
              <w:pStyle w:val="Body1"/>
              <w:spacing w:before="120"/>
              <w:rPr>
                <w:rFonts w:ascii="Calibri" w:hAnsi="Calibri" w:cs="Arial"/>
                <w:sz w:val="20"/>
              </w:rPr>
            </w:pPr>
          </w:p>
        </w:tc>
      </w:tr>
    </w:tbl>
    <w:p w14:paraId="3B139E5D" w14:textId="77777777" w:rsidR="00F67932" w:rsidRDefault="00F67932" w:rsidP="00C00FB9">
      <w:pPr>
        <w:rPr>
          <w:b/>
        </w:rPr>
      </w:pPr>
    </w:p>
    <w:p w14:paraId="2DDCBDA2" w14:textId="77777777" w:rsidR="00F67932" w:rsidRDefault="00F67932">
      <w:pPr>
        <w:jc w:val="left"/>
        <w:rPr>
          <w:b/>
        </w:rPr>
      </w:pPr>
      <w:r>
        <w:rPr>
          <w:b/>
        </w:rPr>
        <w:br w:type="page"/>
      </w:r>
    </w:p>
    <w:p w14:paraId="0172BC46" w14:textId="7AAF304C" w:rsidR="00C00FB9" w:rsidRPr="00C00FB9" w:rsidRDefault="00C00FB9" w:rsidP="00C00FB9">
      <w:pPr>
        <w:rPr>
          <w:b/>
        </w:rPr>
      </w:pPr>
      <w:r>
        <w:rPr>
          <w:b/>
        </w:rPr>
        <w:lastRenderedPageBreak/>
        <w:t>Table o</w:t>
      </w:r>
      <w:r w:rsidRPr="00C00FB9">
        <w:rPr>
          <w:b/>
        </w:rPr>
        <w:t>f Contents</w:t>
      </w:r>
    </w:p>
    <w:p w14:paraId="328D54C9" w14:textId="30DF6827" w:rsidR="00852C1C"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43852087" w:history="1">
        <w:r w:rsidR="00852C1C" w:rsidRPr="00A33583">
          <w:rPr>
            <w:rStyle w:val="Hyperlink"/>
            <w:noProof/>
          </w:rPr>
          <w:t>1</w:t>
        </w:r>
        <w:r w:rsidR="00852C1C">
          <w:rPr>
            <w:rFonts w:eastAsiaTheme="minorEastAsia"/>
            <w:noProof/>
          </w:rPr>
          <w:tab/>
        </w:r>
        <w:r w:rsidR="00852C1C" w:rsidRPr="00A33583">
          <w:rPr>
            <w:rStyle w:val="Hyperlink"/>
            <w:noProof/>
          </w:rPr>
          <w:t>Introduction</w:t>
        </w:r>
        <w:r w:rsidR="00852C1C">
          <w:rPr>
            <w:noProof/>
            <w:webHidden/>
          </w:rPr>
          <w:tab/>
        </w:r>
        <w:r w:rsidR="00852C1C">
          <w:rPr>
            <w:noProof/>
            <w:webHidden/>
          </w:rPr>
          <w:fldChar w:fldCharType="begin"/>
        </w:r>
        <w:r w:rsidR="00852C1C">
          <w:rPr>
            <w:noProof/>
            <w:webHidden/>
          </w:rPr>
          <w:instrText xml:space="preserve"> PAGEREF _Toc43852087 \h </w:instrText>
        </w:r>
        <w:r w:rsidR="00852C1C">
          <w:rPr>
            <w:noProof/>
            <w:webHidden/>
          </w:rPr>
        </w:r>
        <w:r w:rsidR="00852C1C">
          <w:rPr>
            <w:noProof/>
            <w:webHidden/>
          </w:rPr>
          <w:fldChar w:fldCharType="separate"/>
        </w:r>
        <w:r w:rsidR="004D504E">
          <w:rPr>
            <w:noProof/>
            <w:webHidden/>
          </w:rPr>
          <w:t>1</w:t>
        </w:r>
        <w:r w:rsidR="00852C1C">
          <w:rPr>
            <w:noProof/>
            <w:webHidden/>
          </w:rPr>
          <w:fldChar w:fldCharType="end"/>
        </w:r>
      </w:hyperlink>
    </w:p>
    <w:p w14:paraId="72FA75F6" w14:textId="621C298C" w:rsidR="00852C1C" w:rsidRDefault="00727FA0">
      <w:pPr>
        <w:pStyle w:val="TOC2"/>
        <w:rPr>
          <w:rFonts w:eastAsiaTheme="minorEastAsia"/>
          <w:noProof/>
        </w:rPr>
      </w:pPr>
      <w:hyperlink w:anchor="_Toc43852088" w:history="1">
        <w:r w:rsidR="00852C1C" w:rsidRPr="00A33583">
          <w:rPr>
            <w:rStyle w:val="Hyperlink"/>
            <w:noProof/>
          </w:rPr>
          <w:t>1.1</w:t>
        </w:r>
        <w:r w:rsidR="00852C1C">
          <w:rPr>
            <w:rFonts w:eastAsiaTheme="minorEastAsia"/>
            <w:noProof/>
          </w:rPr>
          <w:tab/>
        </w:r>
        <w:r w:rsidR="00852C1C" w:rsidRPr="00A33583">
          <w:rPr>
            <w:rStyle w:val="Hyperlink"/>
            <w:noProof/>
          </w:rPr>
          <w:t>Purpose of the document</w:t>
        </w:r>
        <w:r w:rsidR="00852C1C">
          <w:rPr>
            <w:noProof/>
            <w:webHidden/>
          </w:rPr>
          <w:tab/>
        </w:r>
        <w:r w:rsidR="00852C1C">
          <w:rPr>
            <w:noProof/>
            <w:webHidden/>
          </w:rPr>
          <w:fldChar w:fldCharType="begin"/>
        </w:r>
        <w:r w:rsidR="00852C1C">
          <w:rPr>
            <w:noProof/>
            <w:webHidden/>
          </w:rPr>
          <w:instrText xml:space="preserve"> PAGEREF _Toc43852088 \h </w:instrText>
        </w:r>
        <w:r w:rsidR="00852C1C">
          <w:rPr>
            <w:noProof/>
            <w:webHidden/>
          </w:rPr>
        </w:r>
        <w:r w:rsidR="00852C1C">
          <w:rPr>
            <w:noProof/>
            <w:webHidden/>
          </w:rPr>
          <w:fldChar w:fldCharType="separate"/>
        </w:r>
        <w:r w:rsidR="004D504E">
          <w:rPr>
            <w:noProof/>
            <w:webHidden/>
          </w:rPr>
          <w:t>1</w:t>
        </w:r>
        <w:r w:rsidR="00852C1C">
          <w:rPr>
            <w:noProof/>
            <w:webHidden/>
          </w:rPr>
          <w:fldChar w:fldCharType="end"/>
        </w:r>
      </w:hyperlink>
    </w:p>
    <w:p w14:paraId="0D8C617F" w14:textId="6789BFD5" w:rsidR="00852C1C" w:rsidRDefault="00727FA0">
      <w:pPr>
        <w:pStyle w:val="TOC2"/>
        <w:rPr>
          <w:rFonts w:eastAsiaTheme="minorEastAsia"/>
          <w:noProof/>
        </w:rPr>
      </w:pPr>
      <w:hyperlink w:anchor="_Toc43852089" w:history="1">
        <w:r w:rsidR="00852C1C" w:rsidRPr="00A33583">
          <w:rPr>
            <w:rStyle w:val="Hyperlink"/>
            <w:noProof/>
          </w:rPr>
          <w:t>1.2</w:t>
        </w:r>
        <w:r w:rsidR="00852C1C">
          <w:rPr>
            <w:rFonts w:eastAsiaTheme="minorEastAsia"/>
            <w:noProof/>
          </w:rPr>
          <w:tab/>
        </w:r>
        <w:r w:rsidR="00852C1C" w:rsidRPr="00A33583">
          <w:rPr>
            <w:rStyle w:val="Hyperlink"/>
            <w:noProof/>
          </w:rPr>
          <w:t>Project Scope</w:t>
        </w:r>
        <w:r w:rsidR="00852C1C">
          <w:rPr>
            <w:noProof/>
            <w:webHidden/>
          </w:rPr>
          <w:tab/>
        </w:r>
        <w:r w:rsidR="00852C1C">
          <w:rPr>
            <w:noProof/>
            <w:webHidden/>
          </w:rPr>
          <w:fldChar w:fldCharType="begin"/>
        </w:r>
        <w:r w:rsidR="00852C1C">
          <w:rPr>
            <w:noProof/>
            <w:webHidden/>
          </w:rPr>
          <w:instrText xml:space="preserve"> PAGEREF _Toc43852089 \h </w:instrText>
        </w:r>
        <w:r w:rsidR="00852C1C">
          <w:rPr>
            <w:noProof/>
            <w:webHidden/>
          </w:rPr>
        </w:r>
        <w:r w:rsidR="00852C1C">
          <w:rPr>
            <w:noProof/>
            <w:webHidden/>
          </w:rPr>
          <w:fldChar w:fldCharType="separate"/>
        </w:r>
        <w:r w:rsidR="004D504E">
          <w:rPr>
            <w:noProof/>
            <w:webHidden/>
          </w:rPr>
          <w:t>1</w:t>
        </w:r>
        <w:r w:rsidR="00852C1C">
          <w:rPr>
            <w:noProof/>
            <w:webHidden/>
          </w:rPr>
          <w:fldChar w:fldCharType="end"/>
        </w:r>
      </w:hyperlink>
    </w:p>
    <w:p w14:paraId="5D84F3D1" w14:textId="20AC1C65" w:rsidR="00852C1C" w:rsidRDefault="00727FA0">
      <w:pPr>
        <w:pStyle w:val="TOC2"/>
        <w:rPr>
          <w:rFonts w:eastAsiaTheme="minorEastAsia"/>
          <w:noProof/>
        </w:rPr>
      </w:pPr>
      <w:hyperlink w:anchor="_Toc43852090" w:history="1">
        <w:r w:rsidR="00852C1C" w:rsidRPr="00A33583">
          <w:rPr>
            <w:rStyle w:val="Hyperlink"/>
            <w:noProof/>
          </w:rPr>
          <w:t>1.3</w:t>
        </w:r>
        <w:r w:rsidR="00852C1C">
          <w:rPr>
            <w:rFonts w:eastAsiaTheme="minorEastAsia"/>
            <w:noProof/>
          </w:rPr>
          <w:tab/>
        </w:r>
        <w:r w:rsidR="00852C1C" w:rsidRPr="00A33583">
          <w:rPr>
            <w:rStyle w:val="Hyperlink"/>
            <w:noProof/>
          </w:rPr>
          <w:t>Related documents</w:t>
        </w:r>
        <w:r w:rsidR="00852C1C">
          <w:rPr>
            <w:noProof/>
            <w:webHidden/>
          </w:rPr>
          <w:tab/>
        </w:r>
        <w:r w:rsidR="00852C1C">
          <w:rPr>
            <w:noProof/>
            <w:webHidden/>
          </w:rPr>
          <w:fldChar w:fldCharType="begin"/>
        </w:r>
        <w:r w:rsidR="00852C1C">
          <w:rPr>
            <w:noProof/>
            <w:webHidden/>
          </w:rPr>
          <w:instrText xml:space="preserve"> PAGEREF _Toc43852090 \h </w:instrText>
        </w:r>
        <w:r w:rsidR="00852C1C">
          <w:rPr>
            <w:noProof/>
            <w:webHidden/>
          </w:rPr>
        </w:r>
        <w:r w:rsidR="00852C1C">
          <w:rPr>
            <w:noProof/>
            <w:webHidden/>
          </w:rPr>
          <w:fldChar w:fldCharType="separate"/>
        </w:r>
        <w:r w:rsidR="004D504E">
          <w:rPr>
            <w:noProof/>
            <w:webHidden/>
          </w:rPr>
          <w:t>1</w:t>
        </w:r>
        <w:r w:rsidR="00852C1C">
          <w:rPr>
            <w:noProof/>
            <w:webHidden/>
          </w:rPr>
          <w:fldChar w:fldCharType="end"/>
        </w:r>
      </w:hyperlink>
    </w:p>
    <w:p w14:paraId="508A78FC" w14:textId="3218396A" w:rsidR="00852C1C" w:rsidRDefault="00727FA0">
      <w:pPr>
        <w:pStyle w:val="TOC2"/>
        <w:rPr>
          <w:rFonts w:eastAsiaTheme="minorEastAsia"/>
          <w:noProof/>
        </w:rPr>
      </w:pPr>
      <w:hyperlink w:anchor="_Toc43852091" w:history="1">
        <w:r w:rsidR="00852C1C" w:rsidRPr="00A33583">
          <w:rPr>
            <w:rStyle w:val="Hyperlink"/>
            <w:noProof/>
          </w:rPr>
          <w:t>1.4</w:t>
        </w:r>
        <w:r w:rsidR="00852C1C">
          <w:rPr>
            <w:rFonts w:eastAsiaTheme="minorEastAsia"/>
            <w:noProof/>
          </w:rPr>
          <w:tab/>
        </w:r>
        <w:r w:rsidR="00852C1C" w:rsidRPr="00A33583">
          <w:rPr>
            <w:rStyle w:val="Hyperlink"/>
            <w:noProof/>
          </w:rPr>
          <w:t>Terms/Acronyms and Definitions</w:t>
        </w:r>
        <w:r w:rsidR="00852C1C">
          <w:rPr>
            <w:noProof/>
            <w:webHidden/>
          </w:rPr>
          <w:tab/>
        </w:r>
        <w:r w:rsidR="00852C1C">
          <w:rPr>
            <w:noProof/>
            <w:webHidden/>
          </w:rPr>
          <w:fldChar w:fldCharType="begin"/>
        </w:r>
        <w:r w:rsidR="00852C1C">
          <w:rPr>
            <w:noProof/>
            <w:webHidden/>
          </w:rPr>
          <w:instrText xml:space="preserve"> PAGEREF _Toc43852091 \h </w:instrText>
        </w:r>
        <w:r w:rsidR="00852C1C">
          <w:rPr>
            <w:noProof/>
            <w:webHidden/>
          </w:rPr>
        </w:r>
        <w:r w:rsidR="00852C1C">
          <w:rPr>
            <w:noProof/>
            <w:webHidden/>
          </w:rPr>
          <w:fldChar w:fldCharType="separate"/>
        </w:r>
        <w:r w:rsidR="004D504E">
          <w:rPr>
            <w:noProof/>
            <w:webHidden/>
          </w:rPr>
          <w:t>2</w:t>
        </w:r>
        <w:r w:rsidR="00852C1C">
          <w:rPr>
            <w:noProof/>
            <w:webHidden/>
          </w:rPr>
          <w:fldChar w:fldCharType="end"/>
        </w:r>
      </w:hyperlink>
    </w:p>
    <w:p w14:paraId="6B503023" w14:textId="75334485" w:rsidR="00852C1C" w:rsidRDefault="00727FA0">
      <w:pPr>
        <w:pStyle w:val="TOC1"/>
        <w:tabs>
          <w:tab w:val="left" w:pos="450"/>
          <w:tab w:val="right" w:leader="dot" w:pos="9350"/>
        </w:tabs>
        <w:rPr>
          <w:rFonts w:eastAsiaTheme="minorEastAsia"/>
          <w:noProof/>
        </w:rPr>
      </w:pPr>
      <w:hyperlink w:anchor="_Toc43852092" w:history="1">
        <w:r w:rsidR="00852C1C" w:rsidRPr="00A33583">
          <w:rPr>
            <w:rStyle w:val="Hyperlink"/>
            <w:noProof/>
          </w:rPr>
          <w:t>2</w:t>
        </w:r>
        <w:r w:rsidR="00852C1C">
          <w:rPr>
            <w:rFonts w:eastAsiaTheme="minorEastAsia"/>
            <w:noProof/>
          </w:rPr>
          <w:tab/>
        </w:r>
        <w:r w:rsidR="00852C1C" w:rsidRPr="00A33583">
          <w:rPr>
            <w:rStyle w:val="Hyperlink"/>
            <w:noProof/>
          </w:rPr>
          <w:t>Solution Overview</w:t>
        </w:r>
        <w:r w:rsidR="00852C1C">
          <w:rPr>
            <w:noProof/>
            <w:webHidden/>
          </w:rPr>
          <w:tab/>
        </w:r>
        <w:r w:rsidR="00852C1C">
          <w:rPr>
            <w:noProof/>
            <w:webHidden/>
          </w:rPr>
          <w:fldChar w:fldCharType="begin"/>
        </w:r>
        <w:r w:rsidR="00852C1C">
          <w:rPr>
            <w:noProof/>
            <w:webHidden/>
          </w:rPr>
          <w:instrText xml:space="preserve"> PAGEREF _Toc43852092 \h </w:instrText>
        </w:r>
        <w:r w:rsidR="00852C1C">
          <w:rPr>
            <w:noProof/>
            <w:webHidden/>
          </w:rPr>
        </w:r>
        <w:r w:rsidR="00852C1C">
          <w:rPr>
            <w:noProof/>
            <w:webHidden/>
          </w:rPr>
          <w:fldChar w:fldCharType="separate"/>
        </w:r>
        <w:r w:rsidR="004D504E">
          <w:rPr>
            <w:noProof/>
            <w:webHidden/>
          </w:rPr>
          <w:t>2</w:t>
        </w:r>
        <w:r w:rsidR="00852C1C">
          <w:rPr>
            <w:noProof/>
            <w:webHidden/>
          </w:rPr>
          <w:fldChar w:fldCharType="end"/>
        </w:r>
      </w:hyperlink>
    </w:p>
    <w:p w14:paraId="7E53B1B0" w14:textId="732D6214" w:rsidR="00852C1C" w:rsidRDefault="00727FA0">
      <w:pPr>
        <w:pStyle w:val="TOC1"/>
        <w:tabs>
          <w:tab w:val="left" w:pos="450"/>
          <w:tab w:val="right" w:leader="dot" w:pos="9350"/>
        </w:tabs>
        <w:rPr>
          <w:rFonts w:eastAsiaTheme="minorEastAsia"/>
          <w:noProof/>
        </w:rPr>
      </w:pPr>
      <w:hyperlink w:anchor="_Toc43852093" w:history="1">
        <w:r w:rsidR="00852C1C" w:rsidRPr="00A33583">
          <w:rPr>
            <w:rStyle w:val="Hyperlink"/>
            <w:noProof/>
          </w:rPr>
          <w:t>3</w:t>
        </w:r>
        <w:r w:rsidR="00852C1C">
          <w:rPr>
            <w:rFonts w:eastAsiaTheme="minorEastAsia"/>
            <w:noProof/>
          </w:rPr>
          <w:tab/>
        </w:r>
        <w:r w:rsidR="00852C1C" w:rsidRPr="00A33583">
          <w:rPr>
            <w:rStyle w:val="Hyperlink"/>
            <w:noProof/>
          </w:rPr>
          <w:t>Functional Specifications</w:t>
        </w:r>
        <w:r w:rsidR="00852C1C">
          <w:rPr>
            <w:noProof/>
            <w:webHidden/>
          </w:rPr>
          <w:tab/>
        </w:r>
        <w:r w:rsidR="00852C1C">
          <w:rPr>
            <w:noProof/>
            <w:webHidden/>
          </w:rPr>
          <w:fldChar w:fldCharType="begin"/>
        </w:r>
        <w:r w:rsidR="00852C1C">
          <w:rPr>
            <w:noProof/>
            <w:webHidden/>
          </w:rPr>
          <w:instrText xml:space="preserve"> PAGEREF _Toc43852093 \h </w:instrText>
        </w:r>
        <w:r w:rsidR="00852C1C">
          <w:rPr>
            <w:noProof/>
            <w:webHidden/>
          </w:rPr>
        </w:r>
        <w:r w:rsidR="00852C1C">
          <w:rPr>
            <w:noProof/>
            <w:webHidden/>
          </w:rPr>
          <w:fldChar w:fldCharType="separate"/>
        </w:r>
        <w:r w:rsidR="004D504E">
          <w:rPr>
            <w:noProof/>
            <w:webHidden/>
          </w:rPr>
          <w:t>2</w:t>
        </w:r>
        <w:r w:rsidR="00852C1C">
          <w:rPr>
            <w:noProof/>
            <w:webHidden/>
          </w:rPr>
          <w:fldChar w:fldCharType="end"/>
        </w:r>
      </w:hyperlink>
    </w:p>
    <w:p w14:paraId="6BD49A41" w14:textId="5CCA4D84" w:rsidR="00852C1C" w:rsidRDefault="00727FA0">
      <w:pPr>
        <w:pStyle w:val="TOC2"/>
        <w:rPr>
          <w:rFonts w:eastAsiaTheme="minorEastAsia"/>
          <w:noProof/>
        </w:rPr>
      </w:pPr>
      <w:hyperlink w:anchor="_Toc43852094" w:history="1">
        <w:r w:rsidR="00852C1C" w:rsidRPr="00A33583">
          <w:rPr>
            <w:rStyle w:val="Hyperlink"/>
            <w:noProof/>
          </w:rPr>
          <w:t>3.1</w:t>
        </w:r>
        <w:r w:rsidR="00852C1C">
          <w:rPr>
            <w:rFonts w:eastAsiaTheme="minorEastAsia"/>
            <w:noProof/>
          </w:rPr>
          <w:tab/>
        </w:r>
        <w:r w:rsidR="00852C1C" w:rsidRPr="00A33583">
          <w:rPr>
            <w:rStyle w:val="Hyperlink"/>
            <w:noProof/>
          </w:rPr>
          <w:t>Data Acquisition</w:t>
        </w:r>
        <w:r w:rsidR="00852C1C">
          <w:rPr>
            <w:noProof/>
            <w:webHidden/>
          </w:rPr>
          <w:tab/>
        </w:r>
        <w:r w:rsidR="00852C1C">
          <w:rPr>
            <w:noProof/>
            <w:webHidden/>
          </w:rPr>
          <w:fldChar w:fldCharType="begin"/>
        </w:r>
        <w:r w:rsidR="00852C1C">
          <w:rPr>
            <w:noProof/>
            <w:webHidden/>
          </w:rPr>
          <w:instrText xml:space="preserve"> PAGEREF _Toc43852094 \h </w:instrText>
        </w:r>
        <w:r w:rsidR="00852C1C">
          <w:rPr>
            <w:noProof/>
            <w:webHidden/>
          </w:rPr>
        </w:r>
        <w:r w:rsidR="00852C1C">
          <w:rPr>
            <w:noProof/>
            <w:webHidden/>
          </w:rPr>
          <w:fldChar w:fldCharType="separate"/>
        </w:r>
        <w:r w:rsidR="004D504E">
          <w:rPr>
            <w:noProof/>
            <w:webHidden/>
          </w:rPr>
          <w:t>3</w:t>
        </w:r>
        <w:r w:rsidR="00852C1C">
          <w:rPr>
            <w:noProof/>
            <w:webHidden/>
          </w:rPr>
          <w:fldChar w:fldCharType="end"/>
        </w:r>
      </w:hyperlink>
    </w:p>
    <w:p w14:paraId="562EB06A" w14:textId="7886B94D" w:rsidR="00852C1C" w:rsidRDefault="00727FA0">
      <w:pPr>
        <w:pStyle w:val="TOC2"/>
        <w:rPr>
          <w:rFonts w:eastAsiaTheme="minorEastAsia"/>
          <w:noProof/>
        </w:rPr>
      </w:pPr>
      <w:hyperlink w:anchor="_Toc43852095" w:history="1">
        <w:r w:rsidR="00852C1C" w:rsidRPr="00A33583">
          <w:rPr>
            <w:rStyle w:val="Hyperlink"/>
            <w:noProof/>
          </w:rPr>
          <w:t>3.2</w:t>
        </w:r>
        <w:r w:rsidR="00852C1C">
          <w:rPr>
            <w:rFonts w:eastAsiaTheme="minorEastAsia"/>
            <w:noProof/>
          </w:rPr>
          <w:tab/>
        </w:r>
        <w:r w:rsidR="00852C1C" w:rsidRPr="00A33583">
          <w:rPr>
            <w:rStyle w:val="Hyperlink"/>
            <w:noProof/>
          </w:rPr>
          <w:t>DSP</w:t>
        </w:r>
        <w:r w:rsidR="00852C1C">
          <w:rPr>
            <w:noProof/>
            <w:webHidden/>
          </w:rPr>
          <w:tab/>
        </w:r>
        <w:r w:rsidR="00852C1C">
          <w:rPr>
            <w:noProof/>
            <w:webHidden/>
          </w:rPr>
          <w:fldChar w:fldCharType="begin"/>
        </w:r>
        <w:r w:rsidR="00852C1C">
          <w:rPr>
            <w:noProof/>
            <w:webHidden/>
          </w:rPr>
          <w:instrText xml:space="preserve"> PAGEREF _Toc43852095 \h </w:instrText>
        </w:r>
        <w:r w:rsidR="00852C1C">
          <w:rPr>
            <w:noProof/>
            <w:webHidden/>
          </w:rPr>
        </w:r>
        <w:r w:rsidR="00852C1C">
          <w:rPr>
            <w:noProof/>
            <w:webHidden/>
          </w:rPr>
          <w:fldChar w:fldCharType="separate"/>
        </w:r>
        <w:r w:rsidR="004D504E">
          <w:rPr>
            <w:noProof/>
            <w:webHidden/>
          </w:rPr>
          <w:t>5</w:t>
        </w:r>
        <w:r w:rsidR="00852C1C">
          <w:rPr>
            <w:noProof/>
            <w:webHidden/>
          </w:rPr>
          <w:fldChar w:fldCharType="end"/>
        </w:r>
      </w:hyperlink>
    </w:p>
    <w:p w14:paraId="5832B5A3" w14:textId="34A56C3D" w:rsidR="00852C1C" w:rsidRDefault="00727FA0">
      <w:pPr>
        <w:pStyle w:val="TOC1"/>
        <w:tabs>
          <w:tab w:val="left" w:pos="450"/>
          <w:tab w:val="right" w:leader="dot" w:pos="9350"/>
        </w:tabs>
        <w:rPr>
          <w:rFonts w:eastAsiaTheme="minorEastAsia"/>
          <w:noProof/>
        </w:rPr>
      </w:pPr>
      <w:hyperlink w:anchor="_Toc43852096" w:history="1">
        <w:r w:rsidR="00852C1C" w:rsidRPr="00A33583">
          <w:rPr>
            <w:rStyle w:val="Hyperlink"/>
            <w:noProof/>
          </w:rPr>
          <w:t>4</w:t>
        </w:r>
        <w:r w:rsidR="00852C1C">
          <w:rPr>
            <w:rFonts w:eastAsiaTheme="minorEastAsia"/>
            <w:noProof/>
          </w:rPr>
          <w:tab/>
        </w:r>
        <w:r w:rsidR="00852C1C" w:rsidRPr="00A33583">
          <w:rPr>
            <w:rStyle w:val="Hyperlink"/>
            <w:noProof/>
          </w:rPr>
          <w:t>Hardware Test</w:t>
        </w:r>
        <w:r w:rsidR="00852C1C">
          <w:rPr>
            <w:noProof/>
            <w:webHidden/>
          </w:rPr>
          <w:tab/>
        </w:r>
        <w:r w:rsidR="00852C1C">
          <w:rPr>
            <w:noProof/>
            <w:webHidden/>
          </w:rPr>
          <w:fldChar w:fldCharType="begin"/>
        </w:r>
        <w:r w:rsidR="00852C1C">
          <w:rPr>
            <w:noProof/>
            <w:webHidden/>
          </w:rPr>
          <w:instrText xml:space="preserve"> PAGEREF _Toc43852096 \h </w:instrText>
        </w:r>
        <w:r w:rsidR="00852C1C">
          <w:rPr>
            <w:noProof/>
            <w:webHidden/>
          </w:rPr>
        </w:r>
        <w:r w:rsidR="00852C1C">
          <w:rPr>
            <w:noProof/>
            <w:webHidden/>
          </w:rPr>
          <w:fldChar w:fldCharType="separate"/>
        </w:r>
        <w:r w:rsidR="004D504E">
          <w:rPr>
            <w:noProof/>
            <w:webHidden/>
          </w:rPr>
          <w:t>7</w:t>
        </w:r>
        <w:r w:rsidR="00852C1C">
          <w:rPr>
            <w:noProof/>
            <w:webHidden/>
          </w:rPr>
          <w:fldChar w:fldCharType="end"/>
        </w:r>
      </w:hyperlink>
    </w:p>
    <w:p w14:paraId="2C6F13F8" w14:textId="3FFD07F1" w:rsidR="00852C1C" w:rsidRDefault="00727FA0">
      <w:pPr>
        <w:pStyle w:val="TOC1"/>
        <w:tabs>
          <w:tab w:val="left" w:pos="450"/>
          <w:tab w:val="right" w:leader="dot" w:pos="9350"/>
        </w:tabs>
        <w:rPr>
          <w:rFonts w:eastAsiaTheme="minorEastAsia"/>
          <w:noProof/>
        </w:rPr>
      </w:pPr>
      <w:hyperlink w:anchor="_Toc43852097" w:history="1">
        <w:r w:rsidR="00852C1C" w:rsidRPr="00A33583">
          <w:rPr>
            <w:rStyle w:val="Hyperlink"/>
            <w:noProof/>
          </w:rPr>
          <w:t>5</w:t>
        </w:r>
        <w:r w:rsidR="00852C1C">
          <w:rPr>
            <w:rFonts w:eastAsiaTheme="minorEastAsia"/>
            <w:noProof/>
          </w:rPr>
          <w:tab/>
        </w:r>
        <w:r w:rsidR="00852C1C" w:rsidRPr="00A33583">
          <w:rPr>
            <w:rStyle w:val="Hyperlink"/>
            <w:noProof/>
          </w:rPr>
          <w:t>Materials</w:t>
        </w:r>
        <w:r w:rsidR="00852C1C">
          <w:rPr>
            <w:noProof/>
            <w:webHidden/>
          </w:rPr>
          <w:tab/>
        </w:r>
        <w:r w:rsidR="00852C1C">
          <w:rPr>
            <w:noProof/>
            <w:webHidden/>
          </w:rPr>
          <w:fldChar w:fldCharType="begin"/>
        </w:r>
        <w:r w:rsidR="00852C1C">
          <w:rPr>
            <w:noProof/>
            <w:webHidden/>
          </w:rPr>
          <w:instrText xml:space="preserve"> PAGEREF _Toc43852097 \h </w:instrText>
        </w:r>
        <w:r w:rsidR="00852C1C">
          <w:rPr>
            <w:noProof/>
            <w:webHidden/>
          </w:rPr>
        </w:r>
        <w:r w:rsidR="00852C1C">
          <w:rPr>
            <w:noProof/>
            <w:webHidden/>
          </w:rPr>
          <w:fldChar w:fldCharType="separate"/>
        </w:r>
        <w:r w:rsidR="004D504E">
          <w:rPr>
            <w:noProof/>
            <w:webHidden/>
          </w:rPr>
          <w:t>8</w:t>
        </w:r>
        <w:r w:rsidR="00852C1C">
          <w:rPr>
            <w:noProof/>
            <w:webHidden/>
          </w:rPr>
          <w:fldChar w:fldCharType="end"/>
        </w:r>
      </w:hyperlink>
    </w:p>
    <w:p w14:paraId="3C5DDE32" w14:textId="0DF90719" w:rsidR="00852C1C" w:rsidRDefault="00727FA0">
      <w:pPr>
        <w:pStyle w:val="TOC1"/>
        <w:tabs>
          <w:tab w:val="left" w:pos="450"/>
          <w:tab w:val="right" w:leader="dot" w:pos="9350"/>
        </w:tabs>
        <w:rPr>
          <w:rFonts w:eastAsiaTheme="minorEastAsia"/>
          <w:noProof/>
        </w:rPr>
      </w:pPr>
      <w:hyperlink w:anchor="_Toc43852098" w:history="1">
        <w:r w:rsidR="00852C1C" w:rsidRPr="00A33583">
          <w:rPr>
            <w:rStyle w:val="Hyperlink"/>
            <w:noProof/>
          </w:rPr>
          <w:t>6</w:t>
        </w:r>
        <w:r w:rsidR="00852C1C">
          <w:rPr>
            <w:rFonts w:eastAsiaTheme="minorEastAsia"/>
            <w:noProof/>
          </w:rPr>
          <w:tab/>
        </w:r>
        <w:r w:rsidR="00852C1C" w:rsidRPr="00A33583">
          <w:rPr>
            <w:rStyle w:val="Hyperlink"/>
            <w:noProof/>
          </w:rPr>
          <w:t>References</w:t>
        </w:r>
        <w:r w:rsidR="00852C1C">
          <w:rPr>
            <w:noProof/>
            <w:webHidden/>
          </w:rPr>
          <w:tab/>
        </w:r>
        <w:r w:rsidR="00852C1C">
          <w:rPr>
            <w:noProof/>
            <w:webHidden/>
          </w:rPr>
          <w:fldChar w:fldCharType="begin"/>
        </w:r>
        <w:r w:rsidR="00852C1C">
          <w:rPr>
            <w:noProof/>
            <w:webHidden/>
          </w:rPr>
          <w:instrText xml:space="preserve"> PAGEREF _Toc43852098 \h </w:instrText>
        </w:r>
        <w:r w:rsidR="00852C1C">
          <w:rPr>
            <w:noProof/>
            <w:webHidden/>
          </w:rPr>
          <w:fldChar w:fldCharType="separate"/>
        </w:r>
        <w:r w:rsidR="004D504E">
          <w:rPr>
            <w:b/>
            <w:bCs/>
            <w:noProof/>
            <w:webHidden/>
          </w:rPr>
          <w:t>Error! Bookmark not defined.</w:t>
        </w:r>
        <w:r w:rsidR="00852C1C">
          <w:rPr>
            <w:noProof/>
            <w:webHidden/>
          </w:rPr>
          <w:fldChar w:fldCharType="end"/>
        </w:r>
      </w:hyperlink>
    </w:p>
    <w:p w14:paraId="7821FA7A" w14:textId="6DB61D3D" w:rsidR="00852C1C" w:rsidRDefault="00727FA0">
      <w:pPr>
        <w:pStyle w:val="TOC1"/>
        <w:tabs>
          <w:tab w:val="left" w:pos="450"/>
          <w:tab w:val="right" w:leader="dot" w:pos="9350"/>
        </w:tabs>
        <w:rPr>
          <w:rFonts w:eastAsiaTheme="minorEastAsia"/>
          <w:noProof/>
        </w:rPr>
      </w:pPr>
      <w:hyperlink w:anchor="_Toc43852099" w:history="1">
        <w:r w:rsidR="00852C1C" w:rsidRPr="00A33583">
          <w:rPr>
            <w:rStyle w:val="Hyperlink"/>
            <w:noProof/>
          </w:rPr>
          <w:t>6.</w:t>
        </w:r>
        <w:r w:rsidR="00852C1C">
          <w:rPr>
            <w:rFonts w:eastAsiaTheme="minorEastAsia"/>
            <w:noProof/>
          </w:rPr>
          <w:tab/>
        </w:r>
        <w:r w:rsidR="00852C1C" w:rsidRPr="00A33583">
          <w:rPr>
            <w:rStyle w:val="Hyperlink"/>
            <w:noProof/>
          </w:rPr>
          <w:t>Open Issues</w:t>
        </w:r>
        <w:r w:rsidR="00852C1C">
          <w:rPr>
            <w:noProof/>
            <w:webHidden/>
          </w:rPr>
          <w:tab/>
        </w:r>
        <w:r w:rsidR="00852C1C">
          <w:rPr>
            <w:noProof/>
            <w:webHidden/>
          </w:rPr>
          <w:fldChar w:fldCharType="begin"/>
        </w:r>
        <w:r w:rsidR="00852C1C">
          <w:rPr>
            <w:noProof/>
            <w:webHidden/>
          </w:rPr>
          <w:instrText xml:space="preserve"> PAGEREF _Toc43852099 \h </w:instrText>
        </w:r>
        <w:r w:rsidR="00852C1C">
          <w:rPr>
            <w:noProof/>
            <w:webHidden/>
          </w:rPr>
        </w:r>
        <w:r w:rsidR="00852C1C">
          <w:rPr>
            <w:noProof/>
            <w:webHidden/>
          </w:rPr>
          <w:fldChar w:fldCharType="separate"/>
        </w:r>
        <w:r w:rsidR="004D504E">
          <w:rPr>
            <w:noProof/>
            <w:webHidden/>
          </w:rPr>
          <w:t>9</w:t>
        </w:r>
        <w:r w:rsidR="00852C1C">
          <w:rPr>
            <w:noProof/>
            <w:webHidden/>
          </w:rPr>
          <w:fldChar w:fldCharType="end"/>
        </w:r>
      </w:hyperlink>
    </w:p>
    <w:p w14:paraId="4E6EA350" w14:textId="369FC94E" w:rsidR="00F67932" w:rsidRDefault="00727FA0">
      <w:pPr>
        <w:pStyle w:val="TOC1"/>
        <w:tabs>
          <w:tab w:val="right" w:leader="dot" w:pos="9350"/>
        </w:tabs>
        <w:rPr>
          <w:rStyle w:val="Hyperlink"/>
          <w:noProof/>
        </w:rPr>
        <w:sectPr w:rsidR="00F67932" w:rsidSect="00F87BF0">
          <w:footerReference w:type="default" r:id="rId11"/>
          <w:headerReference w:type="first" r:id="rId12"/>
          <w:pgSz w:w="12240" w:h="15840"/>
          <w:pgMar w:top="1170" w:right="1440" w:bottom="1440" w:left="1440" w:header="720" w:footer="720" w:gutter="0"/>
          <w:pgNumType w:fmt="lowerRoman"/>
          <w:cols w:space="720"/>
          <w:titlePg/>
          <w:docGrid w:linePitch="360"/>
        </w:sectPr>
      </w:pPr>
      <w:hyperlink w:anchor="_Toc43852100" w:history="1">
        <w:r w:rsidR="00852C1C" w:rsidRPr="00A33583">
          <w:rPr>
            <w:rStyle w:val="Hyperlink"/>
            <w:noProof/>
          </w:rPr>
          <w:t>Appendix</w:t>
        </w:r>
        <w:r w:rsidR="00852C1C">
          <w:rPr>
            <w:noProof/>
            <w:webHidden/>
          </w:rPr>
          <w:tab/>
        </w:r>
        <w:r w:rsidR="00852C1C">
          <w:rPr>
            <w:noProof/>
            <w:webHidden/>
          </w:rPr>
          <w:fldChar w:fldCharType="begin"/>
        </w:r>
        <w:r w:rsidR="00852C1C">
          <w:rPr>
            <w:noProof/>
            <w:webHidden/>
          </w:rPr>
          <w:instrText xml:space="preserve"> PAGEREF _Toc43852100 \h </w:instrText>
        </w:r>
        <w:r w:rsidR="00852C1C">
          <w:rPr>
            <w:noProof/>
            <w:webHidden/>
          </w:rPr>
        </w:r>
        <w:r w:rsidR="00852C1C">
          <w:rPr>
            <w:noProof/>
            <w:webHidden/>
          </w:rPr>
          <w:fldChar w:fldCharType="separate"/>
        </w:r>
        <w:r w:rsidR="004D504E">
          <w:rPr>
            <w:noProof/>
            <w:webHidden/>
          </w:rPr>
          <w:t>9</w:t>
        </w:r>
        <w:r w:rsidR="00852C1C">
          <w:rPr>
            <w:noProof/>
            <w:webHidden/>
          </w:rPr>
          <w:fldChar w:fldCharType="end"/>
        </w:r>
      </w:hyperlink>
    </w:p>
    <w:p w14:paraId="76AB7E23" w14:textId="42939379" w:rsidR="00560C01" w:rsidRDefault="00295511" w:rsidP="00D66F32">
      <w:pPr>
        <w:pStyle w:val="Heading1"/>
        <w:numPr>
          <w:ilvl w:val="0"/>
          <w:numId w:val="17"/>
        </w:numPr>
      </w:pPr>
      <w:r>
        <w:lastRenderedPageBreak/>
        <w:fldChar w:fldCharType="end"/>
      </w:r>
      <w:bookmarkStart w:id="2" w:name="_Toc340220935"/>
      <w:bookmarkEnd w:id="0"/>
      <w:r w:rsidR="003A0E94">
        <w:t xml:space="preserve"> </w:t>
      </w:r>
      <w:bookmarkStart w:id="3" w:name="_Toc43852087"/>
      <w:r w:rsidR="00560C01" w:rsidRPr="00D66F32">
        <w:t>Introduction</w:t>
      </w:r>
      <w:bookmarkEnd w:id="2"/>
      <w:bookmarkEnd w:id="3"/>
    </w:p>
    <w:p w14:paraId="2C12F316" w14:textId="77777777" w:rsidR="00512599" w:rsidRDefault="00512599" w:rsidP="00ED5996">
      <w:r>
        <w:t xml:space="preserve">The general purpose of this project is to </w:t>
      </w:r>
      <w:r w:rsidR="005D6C8A">
        <w:t xml:space="preserve">enhance performance of existing </w:t>
      </w:r>
      <w:r w:rsidR="00ED5996">
        <w:t>high-speed</w:t>
      </w:r>
      <w:r w:rsidR="005D6C8A">
        <w:t xml:space="preserve"> measurement system. The existing system use </w:t>
      </w:r>
      <w:r w:rsidR="00ED5996">
        <w:rPr>
          <w:rFonts w:ascii="Helvetica" w:hAnsi="Helvetica" w:cs="Helvetica"/>
          <w:color w:val="222222"/>
          <w:sz w:val="20"/>
          <w:szCs w:val="20"/>
          <w:shd w:val="clear" w:color="auto" w:fill="FFFFFF"/>
        </w:rPr>
        <w:t>NI 6602/6612 32-bit counters</w:t>
      </w:r>
      <w:r w:rsidR="002E7DB2">
        <w:rPr>
          <w:rFonts w:ascii="Helvetica" w:hAnsi="Helvetica" w:cs="Helvetica"/>
          <w:color w:val="222222"/>
          <w:sz w:val="20"/>
          <w:szCs w:val="20"/>
          <w:shd w:val="clear" w:color="auto" w:fill="FFFFFF"/>
        </w:rPr>
        <w:t xml:space="preserve"> serve as Data Acquisition</w:t>
      </w:r>
      <w:r w:rsidR="00ED5996">
        <w:t xml:space="preserve"> </w:t>
      </w:r>
      <w:r w:rsidR="002E7DB2">
        <w:t xml:space="preserve">(DAQ) hardware </w:t>
      </w:r>
      <w:r w:rsidR="00ED5996">
        <w:t xml:space="preserve">to receive incoming signal from four rotary encoders. However, </w:t>
      </w:r>
      <w:r w:rsidR="0035544D">
        <w:t>the maximum sampling frequency of this</w:t>
      </w:r>
      <w:r w:rsidR="00ED5996">
        <w:t xml:space="preserve"> hardware</w:t>
      </w:r>
      <w:r w:rsidR="0035544D">
        <w:t xml:space="preserve"> is</w:t>
      </w:r>
      <w:r w:rsidR="00ED5996">
        <w:t xml:space="preserve"> only </w:t>
      </w:r>
      <w:r w:rsidR="0057570D">
        <w:t xml:space="preserve">limited to </w:t>
      </w:r>
      <w:r w:rsidR="0035544D">
        <w:t xml:space="preserve">80 MHz. Thus, it’s </w:t>
      </w:r>
      <w:r w:rsidR="002E7DB2">
        <w:t>restricting</w:t>
      </w:r>
      <w:r w:rsidR="0035544D">
        <w:t xml:space="preserve"> the maximum rotational speed that can be measured.</w:t>
      </w:r>
    </w:p>
    <w:p w14:paraId="6E045BE5" w14:textId="77777777" w:rsidR="0057570D" w:rsidRPr="00512599" w:rsidRDefault="002E7DB2" w:rsidP="00ED5996">
      <w:r>
        <w:t>T</w:t>
      </w:r>
      <w:r w:rsidR="0057570D">
        <w:t xml:space="preserve">his project will implement </w:t>
      </w:r>
      <w:r>
        <w:t xml:space="preserve">FPGA based </w:t>
      </w:r>
      <w:r w:rsidR="0057570D">
        <w:t>System</w:t>
      </w:r>
      <w:r>
        <w:t xml:space="preserve"> on Chip (</w:t>
      </w:r>
      <w:r w:rsidR="0057570D">
        <w:t>SOC</w:t>
      </w:r>
      <w:r>
        <w:t xml:space="preserve">) solution to overcome this problem. </w:t>
      </w:r>
      <w:r w:rsidR="00A946F9">
        <w:t xml:space="preserve">This solution </w:t>
      </w:r>
      <w:r w:rsidR="00D85865">
        <w:t>has</w:t>
      </w:r>
      <w:r w:rsidR="00A946F9">
        <w:t xml:space="preserve"> several advantages over the existing system. </w:t>
      </w:r>
      <w:r>
        <w:t xml:space="preserve">This solution not only served as DAQ hardware but also </w:t>
      </w:r>
      <w:r w:rsidR="00A946F9">
        <w:t xml:space="preserve">doing post DSP action. </w:t>
      </w:r>
    </w:p>
    <w:p w14:paraId="38465647" w14:textId="08FC4A88" w:rsidR="00560C01" w:rsidRDefault="00560C01" w:rsidP="00A375FD">
      <w:pPr>
        <w:pStyle w:val="Heading2"/>
      </w:pPr>
      <w:bookmarkStart w:id="4" w:name="_Toc340220936"/>
      <w:bookmarkStart w:id="5" w:name="_Toc43852088"/>
      <w:r w:rsidRPr="00D66F32">
        <w:t>Purpose</w:t>
      </w:r>
      <w:r>
        <w:t xml:space="preserve"> </w:t>
      </w:r>
      <w:r w:rsidRPr="00D66F32">
        <w:t>of</w:t>
      </w:r>
      <w:r>
        <w:t xml:space="preserve"> the document</w:t>
      </w:r>
      <w:bookmarkEnd w:id="4"/>
      <w:bookmarkEnd w:id="5"/>
    </w:p>
    <w:p w14:paraId="7D68C5D2" w14:textId="77777777" w:rsidR="00512599" w:rsidRPr="00512599" w:rsidRDefault="00512599" w:rsidP="00512599">
      <w:r w:rsidRPr="0014340A">
        <w:t>The purpose of this document is to describe the functionality of</w:t>
      </w:r>
      <w:r w:rsidR="00A946F9">
        <w:t xml:space="preserve"> high-speed measurement system that implemented using FPGA based System on Chip (SOC) solutions.</w:t>
      </w:r>
    </w:p>
    <w:p w14:paraId="3779F5F0" w14:textId="77777777" w:rsidR="00A73174" w:rsidRDefault="00A73174" w:rsidP="001E3B25">
      <w:pPr>
        <w:pStyle w:val="Heading2"/>
        <w:numPr>
          <w:ilvl w:val="0"/>
          <w:numId w:val="0"/>
        </w:numPr>
      </w:pPr>
      <w:bookmarkStart w:id="6" w:name="_Toc43852089"/>
      <w:r>
        <w:t>Project Scope</w:t>
      </w:r>
      <w:bookmarkEnd w:id="6"/>
    </w:p>
    <w:p w14:paraId="5CDCBA59" w14:textId="77777777" w:rsidR="006D69F0" w:rsidRPr="006D69F0" w:rsidRDefault="006D69F0" w:rsidP="006D69F0">
      <w:r>
        <w:t xml:space="preserve">The existing system consist of three parts which </w:t>
      </w:r>
      <w:r w:rsidR="0008353F">
        <w:t>are:</w:t>
      </w:r>
    </w:p>
    <w:p w14:paraId="1AE5D116" w14:textId="77777777" w:rsidR="0008353F" w:rsidRDefault="0008353F" w:rsidP="008C28A5">
      <w:pPr>
        <w:pStyle w:val="ListParagraph"/>
        <w:numPr>
          <w:ilvl w:val="0"/>
          <w:numId w:val="16"/>
        </w:numPr>
        <w:ind w:left="360"/>
      </w:pPr>
      <w:r>
        <w:t>DAQ</w:t>
      </w:r>
    </w:p>
    <w:p w14:paraId="7D92E9EB" w14:textId="77777777" w:rsidR="006D69F0" w:rsidRDefault="00512599" w:rsidP="0008353F">
      <w:pPr>
        <w:pStyle w:val="ListParagraph"/>
        <w:ind w:left="360"/>
      </w:pPr>
      <w:r>
        <w:t>4 Channel Phase Measurement Engine</w:t>
      </w:r>
      <w:r w:rsidR="0008353F">
        <w:t xml:space="preserve"> </w:t>
      </w:r>
    </w:p>
    <w:p w14:paraId="0824CDAB" w14:textId="77777777" w:rsidR="0008353F" w:rsidRDefault="0008353F" w:rsidP="008C28A5">
      <w:pPr>
        <w:pStyle w:val="ListParagraph"/>
        <w:numPr>
          <w:ilvl w:val="0"/>
          <w:numId w:val="16"/>
        </w:numPr>
        <w:ind w:left="360"/>
      </w:pPr>
      <w:r>
        <w:t>DSP</w:t>
      </w:r>
    </w:p>
    <w:p w14:paraId="06F2BED0" w14:textId="4452AC02" w:rsidR="00512599" w:rsidRDefault="00512599" w:rsidP="0008353F">
      <w:pPr>
        <w:pStyle w:val="ListParagraph"/>
        <w:ind w:left="360"/>
      </w:pPr>
      <w:r>
        <w:t>Post DSP Actions on the Phase Measurements</w:t>
      </w:r>
      <w:r w:rsidR="00BE3B49">
        <w:t xml:space="preserve"> algorithms</w:t>
      </w:r>
    </w:p>
    <w:p w14:paraId="298EF30D" w14:textId="77777777" w:rsidR="0008353F" w:rsidRDefault="0008353F" w:rsidP="008C28A5">
      <w:pPr>
        <w:pStyle w:val="ListParagraph"/>
        <w:numPr>
          <w:ilvl w:val="0"/>
          <w:numId w:val="16"/>
        </w:numPr>
        <w:ind w:left="360"/>
      </w:pPr>
      <w:r>
        <w:t>Electronic Circuit</w:t>
      </w:r>
    </w:p>
    <w:p w14:paraId="6C0F0A1E" w14:textId="6EDE755C" w:rsidR="006E0F80" w:rsidRDefault="006D69F0" w:rsidP="006E0F80">
      <w:pPr>
        <w:pStyle w:val="ListParagraph"/>
        <w:ind w:left="360"/>
      </w:pPr>
      <w:r>
        <w:t>Encoder drivers and signal conditioning</w:t>
      </w:r>
      <w:r w:rsidR="00667201">
        <w:t xml:space="preserve">. </w:t>
      </w:r>
      <w:r w:rsidR="005A4427">
        <w:t xml:space="preserve">see </w:t>
      </w:r>
      <w:sdt>
        <w:sdtPr>
          <w:id w:val="557047890"/>
          <w:citation/>
        </w:sdtPr>
        <w:sdtEndPr/>
        <w:sdtContent>
          <w:r w:rsidR="00667201">
            <w:fldChar w:fldCharType="begin"/>
          </w:r>
          <w:r w:rsidR="00667201">
            <w:instrText xml:space="preserve"> CITATION HEI10 \l 1033 </w:instrText>
          </w:r>
          <w:r w:rsidR="00667201">
            <w:fldChar w:fldCharType="separate"/>
          </w:r>
          <w:r w:rsidR="00667201" w:rsidRPr="00667201">
            <w:rPr>
              <w:noProof/>
            </w:rPr>
            <w:t>[1]</w:t>
          </w:r>
          <w:r w:rsidR="00667201">
            <w:fldChar w:fldCharType="end"/>
          </w:r>
        </w:sdtContent>
      </w:sdt>
      <w:r w:rsidR="00667201">
        <w:t>.</w:t>
      </w:r>
    </w:p>
    <w:p w14:paraId="070FADAE" w14:textId="77777777" w:rsidR="00D66F32" w:rsidRDefault="006E0F80" w:rsidP="006E0F80">
      <w:r>
        <w:t xml:space="preserve">However, the scope of this project only covers </w:t>
      </w:r>
    </w:p>
    <w:p w14:paraId="03BF7E95" w14:textId="77777777" w:rsidR="00365C25" w:rsidRDefault="006E0F80" w:rsidP="00365C25">
      <w:pPr>
        <w:pStyle w:val="ListParagraph"/>
        <w:numPr>
          <w:ilvl w:val="0"/>
          <w:numId w:val="16"/>
        </w:numPr>
        <w:ind w:left="360"/>
      </w:pPr>
      <w:commentRangeStart w:id="7"/>
      <w:r>
        <w:t xml:space="preserve">DAQ part </w:t>
      </w:r>
    </w:p>
    <w:p w14:paraId="1EEE1665" w14:textId="50A75A02" w:rsidR="00365C25" w:rsidRDefault="00365C25" w:rsidP="00365C25">
      <w:pPr>
        <w:pStyle w:val="ListParagraph"/>
        <w:ind w:left="360"/>
      </w:pPr>
      <w:r>
        <w:t>Code and test result of Phase Measurement Engine</w:t>
      </w:r>
    </w:p>
    <w:p w14:paraId="4604A628" w14:textId="1EC3FEBE" w:rsidR="00365C25" w:rsidRDefault="00365C25" w:rsidP="00365C25">
      <w:pPr>
        <w:pStyle w:val="ListParagraph"/>
        <w:numPr>
          <w:ilvl w:val="0"/>
          <w:numId w:val="16"/>
        </w:numPr>
        <w:ind w:left="360"/>
      </w:pPr>
      <w:r>
        <w:t>DSP part</w:t>
      </w:r>
    </w:p>
    <w:p w14:paraId="60108C1F" w14:textId="3A55D668" w:rsidR="00365C25" w:rsidRDefault="00365C25" w:rsidP="00365C25">
      <w:pPr>
        <w:pStyle w:val="ListParagraph"/>
        <w:ind w:left="360"/>
      </w:pPr>
      <w:r>
        <w:t>Code and test result of DSP</w:t>
      </w:r>
    </w:p>
    <w:p w14:paraId="5F59F765" w14:textId="22DCB19A" w:rsidR="00365C25" w:rsidRDefault="00365C25" w:rsidP="00365C25">
      <w:pPr>
        <w:pStyle w:val="ListParagraph"/>
        <w:numPr>
          <w:ilvl w:val="0"/>
          <w:numId w:val="16"/>
        </w:numPr>
        <w:ind w:left="360"/>
      </w:pPr>
      <w:commentRangeStart w:id="8"/>
      <w:r>
        <w:t>Hardware</w:t>
      </w:r>
      <w:r w:rsidR="00012CA3">
        <w:t xml:space="preserve"> prototype</w:t>
      </w:r>
      <w:r>
        <w:t xml:space="preserve"> design </w:t>
      </w:r>
    </w:p>
    <w:p w14:paraId="43539498" w14:textId="72BEFD72" w:rsidR="005A4427" w:rsidRPr="00512599" w:rsidRDefault="003D2160" w:rsidP="003D2160">
      <w:pPr>
        <w:pStyle w:val="ListParagraph"/>
        <w:ind w:left="360"/>
      </w:pPr>
      <w:r>
        <w:t>This design is used for conducting simultaneous testing by both of author and customer.</w:t>
      </w:r>
      <w:commentRangeEnd w:id="7"/>
      <w:r w:rsidR="006C5677">
        <w:rPr>
          <w:rStyle w:val="CommentReference"/>
        </w:rPr>
        <w:commentReference w:id="7"/>
      </w:r>
      <w:commentRangeEnd w:id="8"/>
      <w:r w:rsidR="00E205DE">
        <w:rPr>
          <w:rStyle w:val="CommentReference"/>
        </w:rPr>
        <w:commentReference w:id="8"/>
      </w:r>
    </w:p>
    <w:p w14:paraId="605836EA" w14:textId="17CBCC61" w:rsidR="003525BB" w:rsidRPr="00BE5CA0" w:rsidRDefault="00560C01" w:rsidP="001E3B25">
      <w:pPr>
        <w:pStyle w:val="Heading2"/>
        <w:rPr>
          <w:i/>
          <w:iCs/>
          <w:color w:val="000000"/>
          <w:sz w:val="23"/>
          <w:szCs w:val="23"/>
          <w:shd w:val="clear" w:color="auto" w:fill="FFFFFF"/>
        </w:rPr>
      </w:pPr>
      <w:bookmarkStart w:id="9" w:name="_Toc340220938"/>
      <w:bookmarkStart w:id="10" w:name="_Toc43852090"/>
      <w:r>
        <w:t>Related documents</w:t>
      </w:r>
      <w:bookmarkEnd w:id="9"/>
      <w:bookmarkEnd w:id="10"/>
    </w:p>
    <w:tbl>
      <w:tblPr>
        <w:tblStyle w:val="TableGrid"/>
        <w:tblW w:w="5000" w:type="pct"/>
        <w:tblLook w:val="04A0" w:firstRow="1" w:lastRow="0" w:firstColumn="1" w:lastColumn="0" w:noHBand="0" w:noVBand="1"/>
      </w:tblPr>
      <w:tblGrid>
        <w:gridCol w:w="1436"/>
        <w:gridCol w:w="4754"/>
        <w:gridCol w:w="3160"/>
      </w:tblGrid>
      <w:tr w:rsidR="00FD6FB8" w14:paraId="6BEC7666" w14:textId="77777777" w:rsidTr="003F685A">
        <w:tc>
          <w:tcPr>
            <w:tcW w:w="768" w:type="pct"/>
            <w:shd w:val="clear" w:color="auto" w:fill="D9D9D9" w:themeFill="background1" w:themeFillShade="D9"/>
          </w:tcPr>
          <w:p w14:paraId="333FA2EC" w14:textId="636D0C04" w:rsidR="00FD6FB8" w:rsidRPr="00C6743E" w:rsidRDefault="004F2EF0" w:rsidP="00B82732">
            <w:pPr>
              <w:tabs>
                <w:tab w:val="left" w:pos="0"/>
              </w:tabs>
              <w:rPr>
                <w:b/>
              </w:rPr>
            </w:pPr>
            <w:r>
              <w:rPr>
                <w:b/>
              </w:rPr>
              <w:t>title</w:t>
            </w:r>
          </w:p>
        </w:tc>
        <w:tc>
          <w:tcPr>
            <w:tcW w:w="2542" w:type="pct"/>
            <w:shd w:val="clear" w:color="auto" w:fill="D9D9D9" w:themeFill="background1" w:themeFillShade="D9"/>
          </w:tcPr>
          <w:p w14:paraId="2B5A1180" w14:textId="4DB0A84D" w:rsidR="00FD6FB8" w:rsidRPr="00C6743E" w:rsidRDefault="004F2EF0" w:rsidP="00B82732">
            <w:pPr>
              <w:tabs>
                <w:tab w:val="left" w:pos="0"/>
              </w:tabs>
              <w:rPr>
                <w:b/>
              </w:rPr>
            </w:pPr>
            <w:r w:rsidRPr="00C6743E">
              <w:rPr>
                <w:b/>
              </w:rPr>
              <w:t>Description</w:t>
            </w:r>
          </w:p>
        </w:tc>
        <w:tc>
          <w:tcPr>
            <w:tcW w:w="1690" w:type="pct"/>
            <w:shd w:val="clear" w:color="auto" w:fill="D9D9D9" w:themeFill="background1" w:themeFillShade="D9"/>
          </w:tcPr>
          <w:p w14:paraId="395E2634" w14:textId="0D357601" w:rsidR="00FD6FB8" w:rsidRPr="00C6743E" w:rsidRDefault="004F2EF0" w:rsidP="00B82732">
            <w:pPr>
              <w:tabs>
                <w:tab w:val="left" w:pos="0"/>
              </w:tabs>
              <w:rPr>
                <w:b/>
              </w:rPr>
            </w:pPr>
            <w:r>
              <w:rPr>
                <w:b/>
              </w:rPr>
              <w:t>link</w:t>
            </w:r>
          </w:p>
        </w:tc>
      </w:tr>
      <w:tr w:rsidR="00FD6FB8" w14:paraId="4E76D97D" w14:textId="77777777" w:rsidTr="003F685A">
        <w:tc>
          <w:tcPr>
            <w:tcW w:w="768" w:type="pct"/>
          </w:tcPr>
          <w:p w14:paraId="69871B44" w14:textId="77777777" w:rsidR="00FD6FB8" w:rsidRDefault="00FD6FB8" w:rsidP="00B82732">
            <w:pPr>
              <w:tabs>
                <w:tab w:val="left" w:pos="0"/>
              </w:tabs>
            </w:pPr>
          </w:p>
        </w:tc>
        <w:tc>
          <w:tcPr>
            <w:tcW w:w="2542" w:type="pct"/>
          </w:tcPr>
          <w:p w14:paraId="7F2DF569" w14:textId="77777777" w:rsidR="00FD6FB8" w:rsidRDefault="00FD6FB8" w:rsidP="00B82732">
            <w:pPr>
              <w:tabs>
                <w:tab w:val="left" w:pos="0"/>
              </w:tabs>
            </w:pPr>
          </w:p>
        </w:tc>
        <w:tc>
          <w:tcPr>
            <w:tcW w:w="1690" w:type="pct"/>
          </w:tcPr>
          <w:p w14:paraId="212CCB10" w14:textId="77777777" w:rsidR="00FD6FB8" w:rsidRDefault="00FD6FB8" w:rsidP="00B82732">
            <w:pPr>
              <w:tabs>
                <w:tab w:val="left" w:pos="0"/>
              </w:tabs>
            </w:pPr>
          </w:p>
        </w:tc>
      </w:tr>
    </w:tbl>
    <w:p w14:paraId="470554D1" w14:textId="77777777" w:rsidR="001E3B25" w:rsidRDefault="001E3B25" w:rsidP="001E3B25">
      <w:bookmarkStart w:id="11" w:name="_Toc340220939"/>
      <w:bookmarkStart w:id="12" w:name="_Toc43852091"/>
    </w:p>
    <w:p w14:paraId="662CAAFC" w14:textId="77777777" w:rsidR="001E3B25" w:rsidRDefault="001E3B25">
      <w:pPr>
        <w:jc w:val="left"/>
        <w:rPr>
          <w:rFonts w:asciiTheme="majorHAnsi" w:eastAsiaTheme="majorEastAsia" w:hAnsiTheme="majorHAnsi" w:cstheme="majorBidi"/>
          <w:b/>
          <w:bCs/>
          <w:color w:val="4F81BD" w:themeColor="accent1"/>
          <w:sz w:val="26"/>
          <w:szCs w:val="26"/>
        </w:rPr>
      </w:pPr>
      <w:r>
        <w:br w:type="page"/>
      </w:r>
    </w:p>
    <w:p w14:paraId="293C484B" w14:textId="3293ABA5" w:rsidR="00560C01" w:rsidRPr="000717EF" w:rsidRDefault="004F7B35" w:rsidP="001E3B25">
      <w:pPr>
        <w:pStyle w:val="Heading2"/>
      </w:pPr>
      <w:r>
        <w:lastRenderedPageBreak/>
        <w:t>Terms/Acronyms and</w:t>
      </w:r>
      <w:r w:rsidR="00560C01">
        <w:t xml:space="preserve"> Definitions</w:t>
      </w:r>
      <w:bookmarkEnd w:id="11"/>
      <w:bookmarkEnd w:id="12"/>
      <w:r w:rsidR="00560C01">
        <w:t xml:space="preserve"> </w:t>
      </w:r>
    </w:p>
    <w:tbl>
      <w:tblPr>
        <w:tblStyle w:val="TableGrid"/>
        <w:tblW w:w="5000" w:type="pct"/>
        <w:tblLook w:val="04A0" w:firstRow="1" w:lastRow="0" w:firstColumn="1" w:lastColumn="0" w:noHBand="0" w:noVBand="1"/>
      </w:tblPr>
      <w:tblGrid>
        <w:gridCol w:w="2038"/>
        <w:gridCol w:w="7312"/>
      </w:tblGrid>
      <w:tr w:rsidR="00114659" w14:paraId="6CE849F1" w14:textId="77777777" w:rsidTr="00114659">
        <w:trPr>
          <w:trHeight w:val="332"/>
        </w:trPr>
        <w:tc>
          <w:tcPr>
            <w:tcW w:w="1090" w:type="pct"/>
            <w:shd w:val="clear" w:color="auto" w:fill="D9D9D9" w:themeFill="background1" w:themeFillShade="D9"/>
          </w:tcPr>
          <w:p w14:paraId="08AE1F05" w14:textId="77777777" w:rsidR="00114659" w:rsidRPr="00C6743E" w:rsidRDefault="00114659" w:rsidP="00B82732">
            <w:pPr>
              <w:tabs>
                <w:tab w:val="left" w:pos="0"/>
              </w:tabs>
              <w:rPr>
                <w:b/>
              </w:rPr>
            </w:pPr>
            <w:r w:rsidRPr="00C6743E">
              <w:rPr>
                <w:b/>
              </w:rPr>
              <w:t>Term</w:t>
            </w:r>
            <w:r>
              <w:rPr>
                <w:b/>
              </w:rPr>
              <w:t>/Acronym</w:t>
            </w:r>
          </w:p>
        </w:tc>
        <w:tc>
          <w:tcPr>
            <w:tcW w:w="3910" w:type="pct"/>
            <w:shd w:val="clear" w:color="auto" w:fill="D9D9D9" w:themeFill="background1" w:themeFillShade="D9"/>
          </w:tcPr>
          <w:p w14:paraId="1AE8B805" w14:textId="77777777" w:rsidR="00114659" w:rsidRPr="00C6743E" w:rsidRDefault="00114659" w:rsidP="00B82732">
            <w:pPr>
              <w:tabs>
                <w:tab w:val="left" w:pos="0"/>
              </w:tabs>
              <w:rPr>
                <w:b/>
              </w:rPr>
            </w:pPr>
            <w:r w:rsidRPr="00C6743E">
              <w:rPr>
                <w:b/>
              </w:rPr>
              <w:t>Definition</w:t>
            </w:r>
          </w:p>
        </w:tc>
      </w:tr>
      <w:tr w:rsidR="00114659" w14:paraId="48FCA86A" w14:textId="77777777" w:rsidTr="00114659">
        <w:tc>
          <w:tcPr>
            <w:tcW w:w="1090" w:type="pct"/>
          </w:tcPr>
          <w:p w14:paraId="2669903F" w14:textId="77777777" w:rsidR="00114659" w:rsidRDefault="00114659" w:rsidP="00B82732">
            <w:pPr>
              <w:tabs>
                <w:tab w:val="left" w:pos="0"/>
              </w:tabs>
            </w:pPr>
            <w:r>
              <w:t>DAQ</w:t>
            </w:r>
          </w:p>
        </w:tc>
        <w:tc>
          <w:tcPr>
            <w:tcW w:w="3910" w:type="pct"/>
          </w:tcPr>
          <w:p w14:paraId="3ACF97BB" w14:textId="77777777" w:rsidR="00114659" w:rsidRDefault="00114659" w:rsidP="00B82732">
            <w:pPr>
              <w:tabs>
                <w:tab w:val="left" w:pos="0"/>
              </w:tabs>
            </w:pPr>
            <w:r>
              <w:t>Data Acquisition</w:t>
            </w:r>
          </w:p>
        </w:tc>
      </w:tr>
      <w:tr w:rsidR="00114659" w14:paraId="4630CFCA" w14:textId="77777777" w:rsidTr="00114659">
        <w:tc>
          <w:tcPr>
            <w:tcW w:w="1090" w:type="pct"/>
          </w:tcPr>
          <w:p w14:paraId="1FD5CF4A" w14:textId="77777777" w:rsidR="00114659" w:rsidRDefault="00114659" w:rsidP="00B82732">
            <w:pPr>
              <w:tabs>
                <w:tab w:val="left" w:pos="0"/>
              </w:tabs>
            </w:pPr>
            <w:r>
              <w:t>Dev Board</w:t>
            </w:r>
          </w:p>
        </w:tc>
        <w:tc>
          <w:tcPr>
            <w:tcW w:w="3910" w:type="pct"/>
          </w:tcPr>
          <w:p w14:paraId="687E091F" w14:textId="77777777" w:rsidR="00114659" w:rsidRDefault="00114659" w:rsidP="00B82732">
            <w:pPr>
              <w:tabs>
                <w:tab w:val="left" w:pos="0"/>
              </w:tabs>
            </w:pPr>
            <w:r>
              <w:t>Development Board</w:t>
            </w:r>
          </w:p>
        </w:tc>
      </w:tr>
      <w:tr w:rsidR="00114659" w14:paraId="2A443FBE" w14:textId="77777777" w:rsidTr="00114659">
        <w:tc>
          <w:tcPr>
            <w:tcW w:w="1090" w:type="pct"/>
          </w:tcPr>
          <w:p w14:paraId="59A056F1" w14:textId="77777777" w:rsidR="00114659" w:rsidRDefault="00114659" w:rsidP="00B82732">
            <w:pPr>
              <w:tabs>
                <w:tab w:val="left" w:pos="0"/>
              </w:tabs>
            </w:pPr>
            <w:r>
              <w:t>DSP</w:t>
            </w:r>
          </w:p>
        </w:tc>
        <w:tc>
          <w:tcPr>
            <w:tcW w:w="3910" w:type="pct"/>
          </w:tcPr>
          <w:p w14:paraId="77343E3A" w14:textId="77777777" w:rsidR="00114659" w:rsidRDefault="00114659" w:rsidP="00B82732">
            <w:pPr>
              <w:tabs>
                <w:tab w:val="left" w:pos="0"/>
              </w:tabs>
            </w:pPr>
            <w:r>
              <w:t>Digital Signal Processing</w:t>
            </w:r>
          </w:p>
        </w:tc>
      </w:tr>
      <w:tr w:rsidR="00114659" w14:paraId="401266E1" w14:textId="77777777" w:rsidTr="00114659">
        <w:tc>
          <w:tcPr>
            <w:tcW w:w="1090" w:type="pct"/>
          </w:tcPr>
          <w:p w14:paraId="174E1B7E" w14:textId="77777777" w:rsidR="00114659" w:rsidRDefault="00114659" w:rsidP="00B82732">
            <w:pPr>
              <w:tabs>
                <w:tab w:val="left" w:pos="0"/>
              </w:tabs>
            </w:pPr>
            <w:r>
              <w:t>FPGA</w:t>
            </w:r>
          </w:p>
        </w:tc>
        <w:tc>
          <w:tcPr>
            <w:tcW w:w="3910" w:type="pct"/>
          </w:tcPr>
          <w:p w14:paraId="2A815E7B" w14:textId="77777777" w:rsidR="00114659" w:rsidRDefault="00114659" w:rsidP="00B82732">
            <w:pPr>
              <w:tabs>
                <w:tab w:val="left" w:pos="0"/>
              </w:tabs>
            </w:pPr>
            <w:r>
              <w:t>Field Programmable Gate Arrays</w:t>
            </w:r>
          </w:p>
        </w:tc>
      </w:tr>
      <w:tr w:rsidR="007E3EE7" w14:paraId="70E5EA00" w14:textId="77777777" w:rsidTr="00114659">
        <w:tc>
          <w:tcPr>
            <w:tcW w:w="1090" w:type="pct"/>
          </w:tcPr>
          <w:p w14:paraId="6FF77D62" w14:textId="3FA14C0D" w:rsidR="007E3EE7" w:rsidRDefault="007E3EE7" w:rsidP="00B82732">
            <w:pPr>
              <w:tabs>
                <w:tab w:val="left" w:pos="0"/>
              </w:tabs>
            </w:pPr>
            <w:r>
              <w:t>HLS</w:t>
            </w:r>
          </w:p>
        </w:tc>
        <w:tc>
          <w:tcPr>
            <w:tcW w:w="3910" w:type="pct"/>
          </w:tcPr>
          <w:p w14:paraId="04920567" w14:textId="72F8C9A1" w:rsidR="007E3EE7" w:rsidRDefault="007E3EE7" w:rsidP="00B82732">
            <w:pPr>
              <w:tabs>
                <w:tab w:val="left" w:pos="0"/>
              </w:tabs>
            </w:pPr>
            <w:r>
              <w:t>High Level Synthesis</w:t>
            </w:r>
          </w:p>
        </w:tc>
      </w:tr>
      <w:tr w:rsidR="005A7FAC" w14:paraId="452296F6" w14:textId="77777777" w:rsidTr="00114659">
        <w:tc>
          <w:tcPr>
            <w:tcW w:w="1090" w:type="pct"/>
          </w:tcPr>
          <w:p w14:paraId="086B3576" w14:textId="15DB3EF5" w:rsidR="005A7FAC" w:rsidRDefault="005A7FAC" w:rsidP="00B82732">
            <w:pPr>
              <w:tabs>
                <w:tab w:val="left" w:pos="0"/>
              </w:tabs>
            </w:pPr>
            <w:r>
              <w:t>PC</w:t>
            </w:r>
          </w:p>
        </w:tc>
        <w:tc>
          <w:tcPr>
            <w:tcW w:w="3910" w:type="pct"/>
          </w:tcPr>
          <w:p w14:paraId="13EEA452" w14:textId="46D1CCF6" w:rsidR="005A7FAC" w:rsidRDefault="005A7FAC" w:rsidP="00B82732">
            <w:pPr>
              <w:tabs>
                <w:tab w:val="left" w:pos="0"/>
              </w:tabs>
            </w:pPr>
            <w:r>
              <w:t>Personal Computer</w:t>
            </w:r>
          </w:p>
        </w:tc>
      </w:tr>
      <w:tr w:rsidR="00114659" w14:paraId="0CEC1F8A" w14:textId="77777777" w:rsidTr="00114659">
        <w:tc>
          <w:tcPr>
            <w:tcW w:w="1090" w:type="pct"/>
          </w:tcPr>
          <w:p w14:paraId="1D01A98C" w14:textId="77777777" w:rsidR="00114659" w:rsidRDefault="00114659" w:rsidP="00B82732">
            <w:pPr>
              <w:tabs>
                <w:tab w:val="left" w:pos="0"/>
              </w:tabs>
            </w:pPr>
            <w:r>
              <w:t>SOC</w:t>
            </w:r>
          </w:p>
        </w:tc>
        <w:tc>
          <w:tcPr>
            <w:tcW w:w="3910" w:type="pct"/>
          </w:tcPr>
          <w:p w14:paraId="63D2113C" w14:textId="77777777" w:rsidR="00114659" w:rsidRDefault="00114659" w:rsidP="00B82732">
            <w:pPr>
              <w:tabs>
                <w:tab w:val="left" w:pos="0"/>
              </w:tabs>
            </w:pPr>
            <w:r>
              <w:t>System on Chip</w:t>
            </w:r>
          </w:p>
        </w:tc>
      </w:tr>
    </w:tbl>
    <w:p w14:paraId="5982A475" w14:textId="0526C19F" w:rsidR="00FF033C" w:rsidRDefault="009B64B6" w:rsidP="00D66F32">
      <w:pPr>
        <w:pStyle w:val="Heading1"/>
      </w:pPr>
      <w:bookmarkStart w:id="13" w:name="_Toc340220944"/>
      <w:bookmarkStart w:id="14" w:name="_Toc43852092"/>
      <w:r>
        <w:t>Solution</w:t>
      </w:r>
      <w:r w:rsidR="00FF033C">
        <w:t xml:space="preserve"> </w:t>
      </w:r>
      <w:r w:rsidR="00FF033C" w:rsidRPr="00D66F32">
        <w:t>Overview</w:t>
      </w:r>
      <w:bookmarkEnd w:id="13"/>
      <w:bookmarkEnd w:id="14"/>
    </w:p>
    <w:p w14:paraId="03EC069B" w14:textId="77777777" w:rsidR="006E0F80" w:rsidRPr="006E0F80" w:rsidRDefault="006E0F80" w:rsidP="006E0F80">
      <w:r>
        <w:t xml:space="preserve">This project will implement FPGA based System on Chip (SOC) solution to overcome this problem. This solution has several advantages over the existing system. First, its offer higher clock frequency hence it can increase rotational speed that can be measured. Second, FPGA based SOC is flexible. </w:t>
      </w:r>
      <w:r>
        <w:rPr>
          <w:rStyle w:val="SC8192517"/>
        </w:rPr>
        <w:t xml:space="preserve">FPGA can be configured to implement any arbitrary system, including embedded processors if needed. FPGAs can also be reconfigured as often as desired, thus offering a more fundamentally flexible platform. There is virtually no risk in deploying an FPGA in applications where system upgrades are required. Third, FPGA can perform parallel computation. </w:t>
      </w:r>
    </w:p>
    <w:p w14:paraId="196C639E" w14:textId="145287E5" w:rsidR="001A7F35" w:rsidRDefault="001A7F35" w:rsidP="00852C1C">
      <w:pPr>
        <w:pStyle w:val="Heading1"/>
      </w:pPr>
      <w:bookmarkStart w:id="15" w:name="_Toc340220949"/>
      <w:bookmarkStart w:id="16" w:name="_Toc43852093"/>
      <w:r>
        <w:t>Functional Specifications</w:t>
      </w:r>
      <w:bookmarkEnd w:id="15"/>
      <w:bookmarkEnd w:id="16"/>
    </w:p>
    <w:p w14:paraId="19BB9F28" w14:textId="035FA272" w:rsidR="008517C6" w:rsidRDefault="00352E59" w:rsidP="007667B4">
      <w:pPr>
        <w:keepNext/>
        <w:jc w:val="center"/>
      </w:pPr>
      <w:r>
        <w:rPr>
          <w:noProof/>
        </w:rPr>
        <w:object w:dxaOrig="16421" w:dyaOrig="7411" w14:anchorId="40F1FF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467.65pt;height:211pt" o:ole="">
            <v:imagedata r:id="rId16" o:title=""/>
          </v:shape>
          <o:OLEObject Type="Embed" ProgID="Visio.Drawing.15" ShapeID="_x0000_i1314" DrawAspect="Content" ObjectID="_1655398255" r:id="rId17"/>
        </w:object>
      </w:r>
    </w:p>
    <w:p w14:paraId="3D340B2C" w14:textId="0643B117" w:rsidR="008517C6" w:rsidRDefault="008517C6" w:rsidP="008517C6">
      <w:pPr>
        <w:pStyle w:val="Caption"/>
        <w:jc w:val="center"/>
      </w:pPr>
      <w:bookmarkStart w:id="17" w:name="_Ref43807860"/>
      <w:r>
        <w:t xml:space="preserve">Figure </w:t>
      </w:r>
      <w:fldSimple w:instr=" STYLEREF 1 \s ">
        <w:r w:rsidR="004D504E">
          <w:rPr>
            <w:noProof/>
          </w:rPr>
          <w:t>3</w:t>
        </w:r>
      </w:fldSimple>
      <w:r w:rsidR="00E46927">
        <w:t>.</w:t>
      </w:r>
      <w:fldSimple w:instr=" SEQ Figure \* ARABIC \s 1 ">
        <w:r w:rsidR="004D504E">
          <w:rPr>
            <w:noProof/>
          </w:rPr>
          <w:t>1</w:t>
        </w:r>
      </w:fldSimple>
      <w:bookmarkEnd w:id="17"/>
      <w:r>
        <w:t xml:space="preserve"> System Architecture</w:t>
      </w:r>
    </w:p>
    <w:p w14:paraId="47C2E664" w14:textId="7892FC9A" w:rsidR="005C1990" w:rsidRPr="005C1990" w:rsidRDefault="005C1990" w:rsidP="005C1990">
      <w:r>
        <w:fldChar w:fldCharType="begin"/>
      </w:r>
      <w:r>
        <w:instrText xml:space="preserve"> REF _Ref43807860 \h </w:instrText>
      </w:r>
      <w:r>
        <w:fldChar w:fldCharType="separate"/>
      </w:r>
      <w:r w:rsidR="004D504E">
        <w:t xml:space="preserve">Figure </w:t>
      </w:r>
      <w:r w:rsidR="004D504E">
        <w:rPr>
          <w:noProof/>
        </w:rPr>
        <w:t>3</w:t>
      </w:r>
      <w:r w:rsidR="004D504E">
        <w:t>.</w:t>
      </w:r>
      <w:r w:rsidR="004D504E">
        <w:rPr>
          <w:noProof/>
        </w:rPr>
        <w:t>1</w:t>
      </w:r>
      <w:r>
        <w:fldChar w:fldCharType="end"/>
      </w:r>
      <w:r>
        <w:t xml:space="preserve"> Describes </w:t>
      </w:r>
      <w:r w:rsidR="00433BEA">
        <w:t>system architecture of this project</w:t>
      </w:r>
      <w:r w:rsidR="00610EEC">
        <w:t xml:space="preserve">. </w:t>
      </w:r>
      <w:r w:rsidR="00BE2634">
        <w:t xml:space="preserve">It </w:t>
      </w:r>
      <w:r w:rsidR="001E2CC7">
        <w:t>consists</w:t>
      </w:r>
      <w:r w:rsidR="00BE2634">
        <w:t xml:space="preserve"> of </w:t>
      </w:r>
      <w:r w:rsidR="004B16D9">
        <w:t>four encoders that connected to dev board</w:t>
      </w:r>
      <w:r w:rsidR="001E2CC7">
        <w:t xml:space="preserve"> through electronic circuit board</w:t>
      </w:r>
      <w:r w:rsidR="004B16D9">
        <w:t>.</w:t>
      </w:r>
      <w:r w:rsidR="00514992">
        <w:t xml:space="preserve"> The electronic circuit board act as </w:t>
      </w:r>
      <w:r w:rsidR="00E46D93">
        <w:t xml:space="preserve">encoders driver and signal conditioner. </w:t>
      </w:r>
      <w:r w:rsidR="00FC2940">
        <w:t xml:space="preserve">Inside the dev board there is A SOC </w:t>
      </w:r>
      <w:r w:rsidR="00220113">
        <w:t xml:space="preserve">that processing incoming signal from encoders. </w:t>
      </w:r>
      <w:r w:rsidR="008D571C">
        <w:t>The dev boar</w:t>
      </w:r>
      <w:r w:rsidR="00184D59">
        <w:t>d</w:t>
      </w:r>
      <w:r w:rsidR="008D571C">
        <w:t xml:space="preserve"> also connected to </w:t>
      </w:r>
      <w:r w:rsidR="005A7FAC">
        <w:t>a</w:t>
      </w:r>
      <w:r w:rsidR="008D571C">
        <w:t xml:space="preserve"> PC</w:t>
      </w:r>
      <w:r w:rsidR="0087757E">
        <w:t xml:space="preserve"> using UART communication protocol. It used for debugging purpose.</w:t>
      </w:r>
    </w:p>
    <w:p w14:paraId="70A77BA3" w14:textId="4C6A4232" w:rsidR="001A7F35" w:rsidRDefault="00873624" w:rsidP="001E3B25">
      <w:pPr>
        <w:pStyle w:val="Heading2"/>
      </w:pPr>
      <w:bookmarkStart w:id="18" w:name="_Toc43852094"/>
      <w:r>
        <w:lastRenderedPageBreak/>
        <w:t xml:space="preserve">Data </w:t>
      </w:r>
      <w:r w:rsidRPr="001E3B25">
        <w:t>Acquisition</w:t>
      </w:r>
      <w:bookmarkEnd w:id="18"/>
    </w:p>
    <w:p w14:paraId="643F0497" w14:textId="71B96373" w:rsidR="00E51309" w:rsidRPr="00E51309" w:rsidRDefault="00E51309" w:rsidP="00F35199">
      <w:pPr>
        <w:pStyle w:val="Heading3"/>
      </w:pPr>
      <w:r w:rsidRPr="00E51309">
        <w:t>Description</w:t>
      </w:r>
    </w:p>
    <w:p w14:paraId="03E09867" w14:textId="198BE0D5" w:rsidR="00CB36E1" w:rsidRDefault="00E22E7B" w:rsidP="00CB36E1">
      <w:r>
        <w:t>DAQ</w:t>
      </w:r>
      <w:r w:rsidR="002C51E2">
        <w:t xml:space="preserve"> part is used for </w:t>
      </w:r>
      <w:r w:rsidR="008E4E70">
        <w:t xml:space="preserve">counting </w:t>
      </w:r>
      <w:r w:rsidR="006D3310">
        <w:t>incoming pulse signal from encoder</w:t>
      </w:r>
      <w:r w:rsidR="00266B4D">
        <w:t>s</w:t>
      </w:r>
      <w:r w:rsidR="00E52F57">
        <w:t xml:space="preserve">. </w:t>
      </w:r>
      <w:r w:rsidR="00FE3868">
        <w:t xml:space="preserve">Incremental encoder has 6 outputs: A, Anot, B, Bnot, Z, and Znot. </w:t>
      </w:r>
      <w:r w:rsidR="00C25C4C">
        <w:t>However, t</w:t>
      </w:r>
      <w:r w:rsidR="00B703BF">
        <w:t>his part only</w:t>
      </w:r>
      <w:r w:rsidR="00FE3868">
        <w:t xml:space="preserve"> </w:t>
      </w:r>
      <w:r w:rsidR="0023744E">
        <w:t xml:space="preserve">using A and Z as input signal. </w:t>
      </w:r>
      <w:r w:rsidR="00950098">
        <w:t xml:space="preserve">Input </w:t>
      </w:r>
      <w:r w:rsidR="00FE3868">
        <w:t xml:space="preserve">A </w:t>
      </w:r>
      <w:r w:rsidR="008E77D6">
        <w:t>used</w:t>
      </w:r>
      <w:r w:rsidR="00950098">
        <w:t xml:space="preserve"> </w:t>
      </w:r>
      <w:r w:rsidR="00FE3868">
        <w:t xml:space="preserve">for </w:t>
      </w:r>
      <w:r w:rsidR="00950098">
        <w:t>receiving</w:t>
      </w:r>
      <w:r w:rsidR="00FE3868">
        <w:t xml:space="preserve"> pulse train</w:t>
      </w:r>
      <w:r w:rsidR="00D32636">
        <w:t xml:space="preserve"> </w:t>
      </w:r>
      <w:r w:rsidR="00950098">
        <w:t xml:space="preserve">whole </w:t>
      </w:r>
      <w:r w:rsidR="00FE3868">
        <w:t>Z</w:t>
      </w:r>
      <w:r w:rsidR="00950098">
        <w:t xml:space="preserve"> input </w:t>
      </w:r>
      <w:r w:rsidR="008E77D6">
        <w:t>used for</w:t>
      </w:r>
      <w:r w:rsidR="00FE3868">
        <w:t xml:space="preserve"> </w:t>
      </w:r>
      <w:r w:rsidR="002A17F5">
        <w:t>triggering</w:t>
      </w:r>
      <w:r w:rsidR="00FE3868">
        <w:t xml:space="preserve"> the measurements</w:t>
      </w:r>
      <w:r w:rsidR="008E77D6">
        <w:t xml:space="preserve">. </w:t>
      </w:r>
      <w:r w:rsidR="002A17F5">
        <w:t xml:space="preserve">As depicted in </w:t>
      </w:r>
      <w:r w:rsidR="002A17F5">
        <w:fldChar w:fldCharType="begin"/>
      </w:r>
      <w:r w:rsidR="002A17F5">
        <w:instrText xml:space="preserve"> REF _Ref43807860 \h </w:instrText>
      </w:r>
      <w:r w:rsidR="002A17F5">
        <w:fldChar w:fldCharType="separate"/>
      </w:r>
      <w:r w:rsidR="004D504E">
        <w:t xml:space="preserve">Figure </w:t>
      </w:r>
      <w:r w:rsidR="004D504E">
        <w:rPr>
          <w:noProof/>
        </w:rPr>
        <w:t>3</w:t>
      </w:r>
      <w:r w:rsidR="004D504E">
        <w:t>.</w:t>
      </w:r>
      <w:r w:rsidR="004D504E">
        <w:rPr>
          <w:noProof/>
        </w:rPr>
        <w:t>1</w:t>
      </w:r>
      <w:r w:rsidR="002A17F5">
        <w:fldChar w:fldCharType="end"/>
      </w:r>
      <w:r w:rsidR="00E45FD7">
        <w:t xml:space="preserve">, </w:t>
      </w:r>
      <w:r w:rsidR="008A09C0">
        <w:t xml:space="preserve">there are 4 </w:t>
      </w:r>
      <w:r w:rsidR="009E71FE">
        <w:t>encoders</w:t>
      </w:r>
      <w:r w:rsidR="008A09C0">
        <w:t xml:space="preserve"> </w:t>
      </w:r>
      <w:r w:rsidR="00C76075">
        <w:t xml:space="preserve">connected to dev board, thus </w:t>
      </w:r>
      <w:r w:rsidR="009E71FE">
        <w:t xml:space="preserve">input A and Z contains 4-bit signals. Each bit corresponding with each </w:t>
      </w:r>
      <w:r w:rsidR="00C25C4C">
        <w:t>encoder</w:t>
      </w:r>
      <w:r w:rsidR="009E71FE">
        <w:t xml:space="preserve">. </w:t>
      </w:r>
      <w:r w:rsidR="00C32CAD">
        <w:t xml:space="preserve">Input signal </w:t>
      </w:r>
      <w:r w:rsidR="00A63CC7">
        <w:t>A and Z will be passed on to the output A and Z for DSP calculation control.</w:t>
      </w:r>
      <w:r w:rsidR="00422CD6">
        <w:t xml:space="preserve"> The other output</w:t>
      </w:r>
      <w:r w:rsidR="005D049D">
        <w:t xml:space="preserve"> is Diff_nm</w:t>
      </w:r>
      <w:r w:rsidR="00AE02C7">
        <w:t>. This out</w:t>
      </w:r>
      <w:r w:rsidR="008A1526">
        <w:t xml:space="preserve">put is result of </w:t>
      </w:r>
      <w:r w:rsidR="00CB36E1">
        <w:t>subtraction between counter n and co</w:t>
      </w:r>
      <w:r w:rsidR="00F35199">
        <w:t>unter m.</w:t>
      </w:r>
    </w:p>
    <w:p w14:paraId="6EAA57FD" w14:textId="1197B3FC" w:rsidR="002F0568" w:rsidRDefault="00BA480A" w:rsidP="00F35199">
      <w:pPr>
        <w:pStyle w:val="Heading3"/>
      </w:pPr>
      <w:r>
        <w:t>Functional</w:t>
      </w:r>
      <w:r w:rsidR="002770FE">
        <w:t xml:space="preserve"> Requirements</w:t>
      </w:r>
    </w:p>
    <w:p w14:paraId="535824C9" w14:textId="61A22AF8" w:rsidR="001A3FC6" w:rsidRPr="001A3FC6" w:rsidRDefault="001A3FC6" w:rsidP="00F35199">
      <w:pPr>
        <w:pStyle w:val="Heading4"/>
        <w:numPr>
          <w:ilvl w:val="0"/>
          <w:numId w:val="0"/>
        </w:numPr>
        <w:ind w:left="864" w:hanging="864"/>
      </w:pPr>
      <w:r w:rsidRPr="003B2708">
        <w:t>Clock</w:t>
      </w:r>
      <w:r>
        <w:t xml:space="preserve"> Frequency</w:t>
      </w:r>
    </w:p>
    <w:p w14:paraId="3A1EDB9C" w14:textId="6494ADDD" w:rsidR="002272BE" w:rsidRDefault="00A76E6A" w:rsidP="00F35199">
      <w:r>
        <w:t xml:space="preserve">The </w:t>
      </w:r>
      <w:r w:rsidR="00D3654F">
        <w:t xml:space="preserve">clock frequency in this project is </w:t>
      </w:r>
      <w:r w:rsidR="00AE137B">
        <w:t xml:space="preserve">top </w:t>
      </w:r>
      <w:r w:rsidR="00FD575A">
        <w:t xml:space="preserve">priority. The higher </w:t>
      </w:r>
      <w:r w:rsidR="00FC7FF2">
        <w:t xml:space="preserve">clock frequency, the </w:t>
      </w:r>
      <w:r w:rsidR="00D12D16">
        <w:t>faster</w:t>
      </w:r>
      <w:r w:rsidR="00803F3B">
        <w:t xml:space="preserve"> rotational speed that can be measured</w:t>
      </w:r>
      <w:r w:rsidR="00BE2EA3">
        <w:t xml:space="preserve">. </w:t>
      </w:r>
    </w:p>
    <w:p w14:paraId="0796166B" w14:textId="480BA0BA" w:rsidR="00AE137B" w:rsidRDefault="00AE137B" w:rsidP="00F35199">
      <w:pPr>
        <w:rPr>
          <w:rFonts w:ascii="Helvetica" w:hAnsi="Helvetica" w:cs="Helvetica"/>
          <w:color w:val="222222"/>
          <w:sz w:val="20"/>
          <w:szCs w:val="20"/>
          <w:shd w:val="clear" w:color="auto" w:fill="FFFFFF"/>
        </w:rPr>
      </w:pPr>
      <w:r>
        <w:t>The existing system</w:t>
      </w:r>
      <w:r w:rsidR="00B10AB6">
        <w:t xml:space="preserve"> </w:t>
      </w:r>
      <w:r w:rsidR="00BB61D8">
        <w:t xml:space="preserve">used </w:t>
      </w:r>
      <m:oMath>
        <m:r>
          <w:rPr>
            <w:rFonts w:ascii="Cambria Math" w:hAnsi="Cambria Math"/>
          </w:rPr>
          <m:t>80 MHz</m:t>
        </m:r>
      </m:oMath>
      <w:r w:rsidR="00210335">
        <w:t xml:space="preserve"> </w:t>
      </w:r>
      <w:r w:rsidR="00210335">
        <w:rPr>
          <w:rFonts w:ascii="Helvetica" w:hAnsi="Helvetica" w:cs="Helvetica"/>
          <w:color w:val="222222"/>
          <w:sz w:val="20"/>
          <w:szCs w:val="20"/>
          <w:shd w:val="clear" w:color="auto" w:fill="FFFFFF"/>
        </w:rPr>
        <w:t xml:space="preserve">NI 6602/6612 32-bit counters as DAQ hardware. </w:t>
      </w:r>
      <w:r w:rsidR="000539F5">
        <w:rPr>
          <w:rFonts w:ascii="Helvetica" w:hAnsi="Helvetica" w:cs="Helvetica"/>
          <w:color w:val="222222"/>
          <w:sz w:val="20"/>
          <w:szCs w:val="20"/>
          <w:shd w:val="clear" w:color="auto" w:fill="FFFFFF"/>
        </w:rPr>
        <w:t>However,</w:t>
      </w:r>
      <w:r w:rsidR="00AE3CA2">
        <w:rPr>
          <w:rFonts w:ascii="Helvetica" w:hAnsi="Helvetica" w:cs="Helvetica"/>
          <w:color w:val="222222"/>
          <w:sz w:val="20"/>
          <w:szCs w:val="20"/>
          <w:shd w:val="clear" w:color="auto" w:fill="FFFFFF"/>
        </w:rPr>
        <w:t xml:space="preserve"> </w:t>
      </w:r>
      <w:r w:rsidR="00C0297D">
        <w:rPr>
          <w:rFonts w:ascii="Helvetica" w:hAnsi="Helvetica" w:cs="Helvetica"/>
          <w:color w:val="222222"/>
          <w:sz w:val="20"/>
          <w:szCs w:val="20"/>
          <w:shd w:val="clear" w:color="auto" w:fill="FFFFFF"/>
        </w:rPr>
        <w:t xml:space="preserve">that clock frequency can be achieved </w:t>
      </w:r>
      <w:r w:rsidR="0053667B">
        <w:rPr>
          <w:rFonts w:ascii="Helvetica" w:hAnsi="Helvetica" w:cs="Helvetica"/>
          <w:color w:val="222222"/>
          <w:sz w:val="20"/>
          <w:szCs w:val="20"/>
          <w:shd w:val="clear" w:color="auto" w:fill="FFFFFF"/>
        </w:rPr>
        <w:t xml:space="preserve">only </w:t>
      </w:r>
      <w:r w:rsidR="000539F5">
        <w:rPr>
          <w:rFonts w:ascii="Helvetica" w:hAnsi="Helvetica" w:cs="Helvetica"/>
          <w:color w:val="222222"/>
          <w:sz w:val="20"/>
          <w:szCs w:val="20"/>
          <w:shd w:val="clear" w:color="auto" w:fill="FFFFFF"/>
        </w:rPr>
        <w:t xml:space="preserve">with 2 channels. </w:t>
      </w:r>
      <w:r w:rsidR="00EC1532" w:rsidRPr="00EC1532">
        <w:rPr>
          <w:rFonts w:ascii="Helvetica" w:hAnsi="Helvetica" w:cs="Helvetica"/>
          <w:color w:val="222222"/>
          <w:sz w:val="20"/>
          <w:szCs w:val="20"/>
          <w:shd w:val="clear" w:color="auto" w:fill="FFFFFF"/>
        </w:rPr>
        <w:t xml:space="preserve">The same card only counts to </w:t>
      </w:r>
      <m:oMath>
        <m:r>
          <w:rPr>
            <w:rFonts w:ascii="Cambria Math" w:hAnsi="Cambria Math" w:cs="Helvetica"/>
            <w:color w:val="222222"/>
            <w:sz w:val="20"/>
            <w:szCs w:val="20"/>
            <w:shd w:val="clear" w:color="auto" w:fill="FFFFFF"/>
          </w:rPr>
          <m:t>20 MHz</m:t>
        </m:r>
      </m:oMath>
      <w:r w:rsidR="00EC1532" w:rsidRPr="00EC1532">
        <w:rPr>
          <w:rFonts w:ascii="Helvetica" w:hAnsi="Helvetica" w:cs="Helvetica"/>
          <w:color w:val="222222"/>
          <w:sz w:val="20"/>
          <w:szCs w:val="20"/>
          <w:shd w:val="clear" w:color="auto" w:fill="FFFFFF"/>
        </w:rPr>
        <w:t xml:space="preserve"> when we are looking at 4 channels. </w:t>
      </w:r>
      <w:r w:rsidR="00D809FD">
        <w:rPr>
          <w:rFonts w:ascii="Helvetica" w:hAnsi="Helvetica" w:cs="Helvetica"/>
          <w:color w:val="222222"/>
          <w:sz w:val="20"/>
          <w:szCs w:val="20"/>
          <w:shd w:val="clear" w:color="auto" w:fill="FFFFFF"/>
        </w:rPr>
        <w:t xml:space="preserve">Given from formula below, the maximum </w:t>
      </w:r>
      <w:r w:rsidR="003B313B">
        <w:rPr>
          <w:rFonts w:ascii="Helvetica" w:hAnsi="Helvetica" w:cs="Helvetica"/>
          <w:color w:val="222222"/>
          <w:sz w:val="20"/>
          <w:szCs w:val="20"/>
          <w:shd w:val="clear" w:color="auto" w:fill="FFFFFF"/>
        </w:rPr>
        <w:t xml:space="preserve">rotational speed that can be achieved </w:t>
      </w:r>
      <w:r w:rsidR="007E261C">
        <w:rPr>
          <w:rFonts w:ascii="Helvetica" w:hAnsi="Helvetica" w:cs="Helvetica"/>
          <w:color w:val="222222"/>
          <w:sz w:val="20"/>
          <w:szCs w:val="20"/>
          <w:shd w:val="clear" w:color="auto" w:fill="FFFFFF"/>
        </w:rPr>
        <w:t xml:space="preserve">is </w:t>
      </w:r>
      <m:oMath>
        <m:r>
          <w:rPr>
            <w:rFonts w:ascii="Cambria Math" w:eastAsiaTheme="minorEastAsia" w:hAnsi="Cambria Math"/>
          </w:rPr>
          <m:t>763.94 rpm</m:t>
        </m:r>
      </m:oMath>
      <w:r w:rsidR="002D63EF">
        <w:rPr>
          <w:rFonts w:ascii="Helvetica" w:hAnsi="Helvetica" w:cs="Helvetica"/>
          <w:color w:val="222222"/>
          <w:sz w:val="20"/>
          <w:szCs w:val="20"/>
          <w:shd w:val="clear" w:color="auto" w:fill="FFFFFF"/>
        </w:rPr>
        <w:t xml:space="preserve"> </w:t>
      </w:r>
      <w:r w:rsidR="009164BB">
        <w:rPr>
          <w:rFonts w:ascii="Helvetica" w:hAnsi="Helvetica" w:cs="Helvetica"/>
          <w:color w:val="222222"/>
          <w:sz w:val="20"/>
          <w:szCs w:val="20"/>
          <w:shd w:val="clear" w:color="auto" w:fill="FFFFFF"/>
        </w:rPr>
        <w:t xml:space="preserve">with </w:t>
      </w:r>
      <m:oMath>
        <m:r>
          <w:rPr>
            <w:rFonts w:ascii="Cambria Math" w:hAnsi="Cambria Math" w:cs="Helvetica"/>
            <w:color w:val="222222"/>
            <w:sz w:val="20"/>
            <w:szCs w:val="20"/>
            <w:shd w:val="clear" w:color="auto" w:fill="FFFFFF"/>
          </w:rPr>
          <m:t xml:space="preserve">1 μrad </m:t>
        </m:r>
      </m:oMath>
      <w:r w:rsidR="009164BB">
        <w:rPr>
          <w:rFonts w:ascii="Helvetica" w:eastAsiaTheme="minorEastAsia" w:hAnsi="Helvetica" w:cs="Helvetica"/>
          <w:color w:val="222222"/>
          <w:sz w:val="20"/>
          <w:szCs w:val="20"/>
          <w:shd w:val="clear" w:color="auto" w:fill="FFFFFF"/>
        </w:rPr>
        <w:t>encoder resolution</w:t>
      </w:r>
      <w:r w:rsidR="0039649C">
        <w:rPr>
          <w:rFonts w:ascii="Helvetica" w:eastAsiaTheme="minorEastAsia" w:hAnsi="Helvetica" w:cs="Helvetica"/>
          <w:color w:val="222222"/>
          <w:sz w:val="20"/>
          <w:szCs w:val="20"/>
          <w:shd w:val="clear" w:color="auto" w:fill="FFFFFF"/>
        </w:rPr>
        <w:t xml:space="preserve"> and using 2 channels per card</w:t>
      </w:r>
      <w:r w:rsidR="002D63EF">
        <w:rPr>
          <w:rFonts w:ascii="Helvetica" w:eastAsiaTheme="minorEastAsia" w:hAnsi="Helvetica" w:cs="Helvetica"/>
          <w:color w:val="222222"/>
          <w:sz w:val="20"/>
          <w:szCs w:val="20"/>
          <w:shd w:val="clear" w:color="auto" w:fill="FFFFFF"/>
        </w:rPr>
        <w:t>.</w:t>
      </w:r>
      <w:r w:rsidR="00772083">
        <w:rPr>
          <w:rFonts w:ascii="Helvetica" w:eastAsiaTheme="minorEastAsia" w:hAnsi="Helvetica" w:cs="Helvetica"/>
          <w:color w:val="222222"/>
          <w:sz w:val="20"/>
          <w:szCs w:val="20"/>
          <w:shd w:val="clear" w:color="auto" w:fill="FFFFFF"/>
        </w:rPr>
        <w:t xml:space="preserve"> </w:t>
      </w:r>
    </w:p>
    <w:p w14:paraId="7AB71E75" w14:textId="40573A4B" w:rsidR="008B40D4" w:rsidRPr="00FF495F" w:rsidRDefault="00543E53" w:rsidP="00F35199">
      <w:pPr>
        <w:rPr>
          <w:rFonts w:eastAsiaTheme="minorEastAsia"/>
        </w:rPr>
      </w:pPr>
      <m:oMathPara>
        <m:oMath>
          <m:r>
            <w:rPr>
              <w:rFonts w:ascii="Cambria Math" w:hAnsi="Cambria Math"/>
            </w:rPr>
            <m:t>ω=resolution</m:t>
          </m:r>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oMath>
      </m:oMathPara>
    </w:p>
    <w:p w14:paraId="4790CE84" w14:textId="0121DB23" w:rsidR="00FF495F" w:rsidRPr="00216B5C" w:rsidRDefault="00FF495F" w:rsidP="00F35199">
      <w:pPr>
        <w:rPr>
          <w:rFonts w:eastAsiaTheme="minorEastAsia"/>
        </w:rPr>
      </w:pPr>
      <m:oMathPara>
        <m:oMath>
          <m:r>
            <w:rPr>
              <w:rFonts w:ascii="Cambria Math" w:hAnsi="Cambria Math"/>
            </w:rPr>
            <m:t>=1</m:t>
          </m:r>
          <m:r>
            <w:rPr>
              <w:rFonts w:ascii="Cambria Math" w:eastAsiaTheme="minorEastAsia" w:hAnsi="Cambria Math"/>
            </w:rPr>
            <m:t xml:space="preserve"> μrad×20 MHz=20</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=763.94 rpm</m:t>
          </m:r>
        </m:oMath>
      </m:oMathPara>
    </w:p>
    <w:p w14:paraId="0AE07FD8" w14:textId="7D8E92A9" w:rsidR="00216B5C" w:rsidRDefault="00216B5C" w:rsidP="00F35199">
      <w:pPr>
        <w:rPr>
          <w:rFonts w:ascii="Helvetica" w:eastAsiaTheme="minorEastAsia" w:hAnsi="Helvetica" w:cs="Helvetica"/>
          <w:color w:val="222222"/>
          <w:sz w:val="20"/>
          <w:szCs w:val="20"/>
          <w:shd w:val="clear" w:color="auto" w:fill="FFFFFF"/>
        </w:rPr>
      </w:pPr>
      <w:r>
        <w:t xml:space="preserve">In other hand, </w:t>
      </w:r>
      <w:r w:rsidR="000E1858">
        <w:t xml:space="preserve">the FPGA based SOC have </w:t>
      </w:r>
      <w:r w:rsidR="00102785">
        <w:t>i</w:t>
      </w:r>
      <w:r w:rsidR="00102785" w:rsidRPr="00102785">
        <w:t xml:space="preserve">nternal clock speeds exceeding </w:t>
      </w:r>
      <m:oMath>
        <m:r>
          <w:rPr>
            <w:rFonts w:ascii="Cambria Math" w:hAnsi="Cambria Math"/>
          </w:rPr>
          <m:t>450 MHz</m:t>
        </m:r>
      </m:oMath>
      <w:r w:rsidR="00784578">
        <w:t xml:space="preserve"> depend on </w:t>
      </w:r>
      <w:r w:rsidR="00784578" w:rsidRPr="00784578">
        <w:t>phase-locked loop (PLL) and mixed-mode clock manager (MMCM)</w:t>
      </w:r>
      <w:r w:rsidR="001C0E1C">
        <w:t xml:space="preserve"> configuration</w:t>
      </w:r>
      <w:r w:rsidR="00784578">
        <w:t xml:space="preserve">. </w:t>
      </w:r>
      <w:r w:rsidR="00153C8D">
        <w:t xml:space="preserve">Thus, </w:t>
      </w:r>
      <w:r w:rsidR="00C7609B">
        <w:t xml:space="preserve">from the formula above </w:t>
      </w:r>
      <w:r w:rsidR="00153C8D">
        <w:t xml:space="preserve">the </w:t>
      </w:r>
      <w:r w:rsidR="00153C8D">
        <w:rPr>
          <w:rFonts w:ascii="Helvetica" w:hAnsi="Helvetica" w:cs="Helvetica"/>
          <w:color w:val="222222"/>
          <w:sz w:val="20"/>
          <w:szCs w:val="20"/>
          <w:shd w:val="clear" w:color="auto" w:fill="FFFFFF"/>
        </w:rPr>
        <w:t>rotational speed that can b</w:t>
      </w:r>
      <w:r w:rsidR="00153C8D" w:rsidRPr="001C0E1C">
        <w:t xml:space="preserve">e achieved </w:t>
      </w:r>
      <w:r w:rsidR="00EA62D6" w:rsidRPr="001C0E1C">
        <w:t xml:space="preserve">with </w:t>
      </w:r>
      <m:oMath>
        <m:r>
          <w:rPr>
            <w:rFonts w:ascii="Cambria Math" w:hAnsi="Cambria Math"/>
          </w:rPr>
          <m:t xml:space="preserve">1 μrad </m:t>
        </m:r>
      </m:oMath>
      <w:r w:rsidR="00EA62D6" w:rsidRPr="001C0E1C">
        <w:t>encoder resolution</w:t>
      </w:r>
      <w:r w:rsidR="00C7609B" w:rsidRPr="001C0E1C">
        <w:t xml:space="preserve"> is </w:t>
      </w:r>
      <w:r w:rsidR="0025756C" w:rsidRPr="001C0E1C">
        <w:t xml:space="preserve">at least </w:t>
      </w:r>
      <m:oMath>
        <m:r>
          <w:rPr>
            <w:rFonts w:ascii="Cambria Math" w:hAnsi="Cambria Math"/>
          </w:rPr>
          <m:t>4,297.18 rpm</m:t>
        </m:r>
      </m:oMath>
      <w:r w:rsidR="00F52371" w:rsidRPr="001C0E1C">
        <w:t>.</w:t>
      </w:r>
    </w:p>
    <w:p w14:paraId="7DE2294D" w14:textId="77777777" w:rsidR="00375553" w:rsidRPr="00FF495F" w:rsidRDefault="00375553" w:rsidP="00F35199">
      <w:pPr>
        <w:rPr>
          <w:rFonts w:eastAsiaTheme="minorEastAsia"/>
        </w:rPr>
      </w:pPr>
      <m:oMathPara>
        <m:oMath>
          <m:r>
            <w:rPr>
              <w:rFonts w:ascii="Cambria Math" w:hAnsi="Cambria Math"/>
            </w:rPr>
            <m:t>ω=resolution</m:t>
          </m:r>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oMath>
      </m:oMathPara>
    </w:p>
    <w:p w14:paraId="68576BBA" w14:textId="4D18A844" w:rsidR="00375553" w:rsidRPr="00216B5C" w:rsidRDefault="00375553" w:rsidP="00F35199">
      <w:pPr>
        <w:rPr>
          <w:rFonts w:eastAsiaTheme="minorEastAsia"/>
        </w:rPr>
      </w:pPr>
      <m:oMathPara>
        <m:oMath>
          <m:r>
            <w:rPr>
              <w:rFonts w:ascii="Cambria Math" w:hAnsi="Cambria Math"/>
            </w:rPr>
            <m:t>=1</m:t>
          </m:r>
          <m:r>
            <w:rPr>
              <w:rFonts w:ascii="Cambria Math" w:eastAsiaTheme="minorEastAsia" w:hAnsi="Cambria Math"/>
            </w:rPr>
            <m:t xml:space="preserve"> μrad×450 MHz=20</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r>
            <w:rPr>
              <w:rFonts w:ascii="Cambria Math" w:hAnsi="Cambria Math" w:cs="Helvetica"/>
              <w:color w:val="222222"/>
              <w:sz w:val="20"/>
              <w:szCs w:val="20"/>
              <w:shd w:val="clear" w:color="auto" w:fill="FFFFFF"/>
            </w:rPr>
            <m:t>4,297.18</m:t>
          </m:r>
          <m:r>
            <w:rPr>
              <w:rFonts w:ascii="Cambria Math" w:eastAsiaTheme="minorEastAsia" w:hAnsi="Cambria Math"/>
            </w:rPr>
            <m:t xml:space="preserve"> rpm</m:t>
          </m:r>
        </m:oMath>
      </m:oMathPara>
    </w:p>
    <w:p w14:paraId="4FA812B2" w14:textId="24C5CD8D" w:rsidR="00375553" w:rsidRDefault="00513222" w:rsidP="00513222">
      <w:pPr>
        <w:pStyle w:val="Heading4"/>
        <w:numPr>
          <w:ilvl w:val="0"/>
          <w:numId w:val="0"/>
        </w:numPr>
        <w:ind w:left="864" w:hanging="864"/>
        <w:rPr>
          <w:rFonts w:eastAsiaTheme="minorEastAsia"/>
          <w:shd w:val="clear" w:color="auto" w:fill="FFFFFF"/>
        </w:rPr>
      </w:pPr>
      <w:r>
        <w:rPr>
          <w:rFonts w:eastAsiaTheme="minorEastAsia"/>
          <w:shd w:val="clear" w:color="auto" w:fill="FFFFFF"/>
        </w:rPr>
        <w:lastRenderedPageBreak/>
        <w:t>Behavioral Specification</w:t>
      </w:r>
    </w:p>
    <w:p w14:paraId="59F9A551" w14:textId="261B5B06" w:rsidR="00E0229F" w:rsidRDefault="00352E59" w:rsidP="007667B4">
      <w:pPr>
        <w:keepNext/>
        <w:jc w:val="center"/>
      </w:pPr>
      <w:r>
        <w:rPr>
          <w:noProof/>
        </w:rPr>
        <w:object w:dxaOrig="8601" w:dyaOrig="5371" w14:anchorId="139F1BC9">
          <v:shape id="_x0000_i1315" type="#_x0000_t75" style="width:463.35pt;height:253.05pt" o:ole="">
            <v:imagedata r:id="rId18" o:title=""/>
          </v:shape>
          <o:OLEObject Type="Embed" ProgID="Visio.Drawing.15" ShapeID="_x0000_i1315" DrawAspect="Content" ObjectID="_1655398256" r:id="rId19"/>
        </w:object>
      </w:r>
    </w:p>
    <w:p w14:paraId="5947F036" w14:textId="10F4AFBB" w:rsidR="00E0229F" w:rsidRPr="005B6481" w:rsidRDefault="00E0229F" w:rsidP="00E0229F">
      <w:pPr>
        <w:pStyle w:val="Caption"/>
        <w:jc w:val="center"/>
      </w:pPr>
      <w:bookmarkStart w:id="19" w:name="_Ref43848711"/>
      <w:r>
        <w:t xml:space="preserve">Figure </w:t>
      </w:r>
      <w:fldSimple w:instr=" STYLEREF 1 \s ">
        <w:r w:rsidR="004D504E">
          <w:rPr>
            <w:noProof/>
          </w:rPr>
          <w:t>3</w:t>
        </w:r>
      </w:fldSimple>
      <w:r w:rsidR="00E46927">
        <w:t>.</w:t>
      </w:r>
      <w:fldSimple w:instr=" SEQ Figure \* ARABIC \s 1 ">
        <w:r w:rsidR="004D504E">
          <w:rPr>
            <w:noProof/>
          </w:rPr>
          <w:t>2</w:t>
        </w:r>
      </w:fldSimple>
      <w:bookmarkEnd w:id="19"/>
      <w:r>
        <w:t xml:space="preserve"> DAQ Architecture</w:t>
      </w:r>
    </w:p>
    <w:p w14:paraId="12591295" w14:textId="1AC24A3C" w:rsidR="00CA28BA" w:rsidRDefault="006B2616" w:rsidP="00F35199">
      <w:pPr>
        <w:rPr>
          <w:ins w:id="20" w:author="Wes Blankenship" w:date="2020-06-30T15:06:00Z"/>
        </w:rPr>
      </w:pPr>
      <w:r>
        <w:fldChar w:fldCharType="begin"/>
      </w:r>
      <w:r>
        <w:instrText xml:space="preserve"> REF _Ref43848711 \h </w:instrText>
      </w:r>
      <w:r>
        <w:fldChar w:fldCharType="separate"/>
      </w:r>
      <w:r w:rsidR="004D504E">
        <w:t xml:space="preserve">Figure </w:t>
      </w:r>
      <w:r w:rsidR="004D504E">
        <w:rPr>
          <w:noProof/>
        </w:rPr>
        <w:t>3</w:t>
      </w:r>
      <w:r w:rsidR="004D504E">
        <w:t>.</w:t>
      </w:r>
      <w:r w:rsidR="004D504E">
        <w:rPr>
          <w:noProof/>
        </w:rPr>
        <w:t>2</w:t>
      </w:r>
      <w:r>
        <w:fldChar w:fldCharType="end"/>
      </w:r>
      <w:r w:rsidR="006E2800">
        <w:t xml:space="preserve"> describe the architecture of DAQ part. The input port</w:t>
      </w:r>
      <w:r w:rsidR="006A4EE4">
        <w:t xml:space="preserve">s are A and Z. </w:t>
      </w:r>
      <w:r w:rsidR="001E0225">
        <w:t>S</w:t>
      </w:r>
      <w:r w:rsidR="006A4EE4">
        <w:t>ince</w:t>
      </w:r>
      <w:r w:rsidR="009D51C4">
        <w:t xml:space="preserve"> this </w:t>
      </w:r>
      <w:r w:rsidR="00CD6468">
        <w:t xml:space="preserve">port </w:t>
      </w:r>
      <w:r w:rsidR="00BF0DDA">
        <w:t>connected to</w:t>
      </w:r>
      <w:r w:rsidR="00CD6468" w:rsidRPr="00CD6468">
        <w:t xml:space="preserve"> </w:t>
      </w:r>
      <w:r w:rsidR="00BF0DDA">
        <w:t xml:space="preserve">4 encoders, thus input A and Z contains 4-bit signals. Each bit corresponding with each encoder. </w:t>
      </w:r>
      <w:r w:rsidR="00CD6468">
        <w:t xml:space="preserve">Input A used for receiving pulse train whole Z input used for triggering the measurements. As depicted in </w:t>
      </w:r>
      <w:r w:rsidR="00CD6468">
        <w:fldChar w:fldCharType="begin"/>
      </w:r>
      <w:r w:rsidR="00CD6468">
        <w:instrText xml:space="preserve"> REF _Ref43807860 \h </w:instrText>
      </w:r>
      <w:r w:rsidR="00CD6468">
        <w:fldChar w:fldCharType="separate"/>
      </w:r>
      <w:r w:rsidR="004D504E">
        <w:t xml:space="preserve">Figure </w:t>
      </w:r>
      <w:r w:rsidR="004D504E">
        <w:rPr>
          <w:noProof/>
        </w:rPr>
        <w:t>3</w:t>
      </w:r>
      <w:r w:rsidR="004D504E">
        <w:t>.</w:t>
      </w:r>
      <w:r w:rsidR="004D504E">
        <w:rPr>
          <w:noProof/>
        </w:rPr>
        <w:t>1</w:t>
      </w:r>
      <w:r w:rsidR="00CD6468">
        <w:fldChar w:fldCharType="end"/>
      </w:r>
      <w:r w:rsidR="00CD6468">
        <w:t xml:space="preserve">, there </w:t>
      </w:r>
      <w:r w:rsidR="001E0225">
        <w:t>are Input</w:t>
      </w:r>
      <w:r w:rsidR="00CD6468">
        <w:t xml:space="preserve"> signal A and Z will be passed on to the output A and Z for DSP calculation control. The other output is Diff_nm. This output is result of subtraction between counter n and counter m.</w:t>
      </w:r>
    </w:p>
    <w:p w14:paraId="7B2DCA25" w14:textId="26B0E1A8" w:rsidR="003E5507" w:rsidRDefault="003E5507" w:rsidP="00F35199">
      <w:pPr>
        <w:rPr>
          <w:ins w:id="21" w:author="Wes Blankenship" w:date="2020-06-30T15:06:00Z"/>
        </w:rPr>
      </w:pPr>
    </w:p>
    <w:p w14:paraId="6ACDB961" w14:textId="36FF105E" w:rsidR="003E5507" w:rsidRDefault="003E5507" w:rsidP="00F35199">
      <w:pPr>
        <w:rPr>
          <w:ins w:id="22" w:author="Wes Blankenship" w:date="2020-06-30T15:07:00Z"/>
        </w:rPr>
      </w:pPr>
      <w:commentRangeStart w:id="23"/>
      <w:ins w:id="24" w:author="Wes Blankenship" w:date="2020-06-30T15:06:00Z">
        <w:r>
          <w:t>&gt;&gt;&gt; We need to have a good power supply and Schmidt trigger type cirucuit to covert 1 Vpp sine waves from the encoders to a suitable square w</w:t>
        </w:r>
      </w:ins>
      <w:ins w:id="25" w:author="Wes Blankenship" w:date="2020-06-30T15:07:00Z">
        <w:r>
          <w:t>ave for counting.</w:t>
        </w:r>
      </w:ins>
    </w:p>
    <w:p w14:paraId="69E3DA1D" w14:textId="5832878B" w:rsidR="003E5507" w:rsidRDefault="003E5507" w:rsidP="00F35199">
      <w:pPr>
        <w:rPr>
          <w:ins w:id="26" w:author="Wes Blankenship" w:date="2020-06-30T15:10:00Z"/>
        </w:rPr>
      </w:pPr>
      <w:ins w:id="27" w:author="Wes Blankenship" w:date="2020-06-30T15:07:00Z">
        <w:r>
          <w:t>It is highly desirable to create a PCB circuit that has sta</w:t>
        </w:r>
      </w:ins>
      <w:r w:rsidR="006C5677">
        <w:t>q</w:t>
      </w:r>
      <w:ins w:id="28" w:author="Wes Blankenship" w:date="2020-06-30T15:07:00Z">
        <w:r>
          <w:t>ndar</w:t>
        </w:r>
      </w:ins>
      <w:sdt>
        <w:sdtPr>
          <w:id w:val="980579360"/>
          <w:citation/>
        </w:sdtPr>
        <w:sdtEndPr/>
        <w:sdtContent>
          <w:r w:rsidR="00667201">
            <w:fldChar w:fldCharType="begin"/>
          </w:r>
          <w:r w:rsidR="00667201">
            <w:instrText xml:space="preserve"> CITATION HEI10 \l 1033 </w:instrText>
          </w:r>
          <w:r w:rsidR="00667201">
            <w:fldChar w:fldCharType="separate"/>
          </w:r>
          <w:r w:rsidR="00667201">
            <w:rPr>
              <w:noProof/>
            </w:rPr>
            <w:t xml:space="preserve"> </w:t>
          </w:r>
          <w:r w:rsidR="00667201" w:rsidRPr="00667201">
            <w:rPr>
              <w:noProof/>
            </w:rPr>
            <w:t>[1]</w:t>
          </w:r>
          <w:r w:rsidR="00667201">
            <w:fldChar w:fldCharType="end"/>
          </w:r>
        </w:sdtContent>
      </w:sdt>
      <w:ins w:id="29" w:author="Wes Blankenship" w:date="2020-06-30T15:07:00Z">
        <w:r>
          <w:t>d 1Vpp voltage inputs from a Heid</w:t>
        </w:r>
      </w:ins>
      <w:ins w:id="30" w:author="Wes Blankenship" w:date="2020-06-30T15:08:00Z">
        <w:r>
          <w:t xml:space="preserve">enhain encoder </w:t>
        </w:r>
      </w:ins>
      <w:ins w:id="31" w:author="Wes Blankenship" w:date="2020-06-30T15:10:00Z">
        <w:r>
          <w:t xml:space="preserve">(Something that replicates the function of an IBV </w:t>
        </w:r>
      </w:ins>
      <w:ins w:id="32" w:author="Wes Blankenship" w:date="2020-06-30T15:08:00Z">
        <w:r>
          <w:t>600</w:t>
        </w:r>
      </w:ins>
      <w:ins w:id="33" w:author="Wes Blankenship" w:date="2020-06-30T15:10:00Z">
        <w:r>
          <w:t xml:space="preserve"> zero interpolation signal conditioning device:</w:t>
        </w:r>
      </w:ins>
    </w:p>
    <w:p w14:paraId="0095BD6E" w14:textId="77777777" w:rsidR="003E5507" w:rsidRDefault="003E5507" w:rsidP="00F35199">
      <w:pPr>
        <w:rPr>
          <w:ins w:id="34" w:author="Wes Blankenship" w:date="2020-06-30T15:10:00Z"/>
        </w:rPr>
      </w:pPr>
    </w:p>
    <w:p w14:paraId="590F7E6A" w14:textId="658014DC" w:rsidR="003E5507" w:rsidRDefault="003E5507" w:rsidP="00F35199">
      <w:pPr>
        <w:rPr>
          <w:ins w:id="35" w:author="Wes Blankenship" w:date="2020-06-30T15:10:00Z"/>
        </w:rPr>
      </w:pPr>
      <w:ins w:id="36" w:author="Wes Blankenship" w:date="2020-06-30T15:10:00Z">
        <w:r>
          <w:fldChar w:fldCharType="begin"/>
        </w:r>
        <w:r>
          <w:instrText xml:space="preserve"> HYPERLINK "</w:instrText>
        </w:r>
        <w:r w:rsidRPr="003E5507">
          <w:instrText>https://www.heidenhain.com/fileadmin/pdb/media/img/598011_en.pdf</w:instrText>
        </w:r>
        <w:r>
          <w:instrText xml:space="preserve">" </w:instrText>
        </w:r>
        <w:r>
          <w:fldChar w:fldCharType="separate"/>
        </w:r>
        <w:r w:rsidRPr="00E93942">
          <w:rPr>
            <w:rStyle w:val="Hyperlink"/>
          </w:rPr>
          <w:t>https://www.heidenhain.com/fileadmin/pdb/media/img/598011_en.pdf</w:t>
        </w:r>
        <w:r>
          <w:fldChar w:fldCharType="end"/>
        </w:r>
      </w:ins>
    </w:p>
    <w:p w14:paraId="75F1B6F2" w14:textId="77777777" w:rsidR="003E5507" w:rsidRDefault="003E5507" w:rsidP="00F35199">
      <w:pPr>
        <w:rPr>
          <w:ins w:id="37" w:author="Wes Blankenship" w:date="2020-06-30T15:10:00Z"/>
        </w:rPr>
      </w:pPr>
    </w:p>
    <w:p w14:paraId="031C3E79" w14:textId="5CD49048" w:rsidR="005A4427" w:rsidRDefault="003E5507" w:rsidP="00F35199">
      <w:pPr>
        <w:rPr>
          <w:ins w:id="38" w:author="Wes Blankenship" w:date="2020-06-30T15:14:00Z"/>
        </w:rPr>
      </w:pPr>
      <w:ins w:id="39" w:author="Wes Blankenship" w:date="2020-06-30T15:10:00Z">
        <w:r>
          <w:t xml:space="preserve">This </w:t>
        </w:r>
      </w:ins>
      <w:ins w:id="40" w:author="Wes Blankenship" w:date="2020-06-30T15:11:00Z">
        <w:r>
          <w:t xml:space="preserve">circuitry is relatively straight forward </w:t>
        </w:r>
      </w:ins>
      <w:ins w:id="41" w:author="Wes Blankenship" w:date="2020-06-30T15:12:00Z">
        <w:r>
          <w:t xml:space="preserve">and can be found in the literature.  </w:t>
        </w:r>
      </w:ins>
      <w:ins w:id="42" w:author="Wes Blankenship" w:date="2020-06-30T15:14:00Z">
        <w:r w:rsidR="005A4427">
          <w:t>It consists of voltage supply, analog amplifier and high speed comparator with proper input impedance.</w:t>
        </w:r>
      </w:ins>
    </w:p>
    <w:p w14:paraId="438E143A" w14:textId="413A6462" w:rsidR="003E5507" w:rsidRDefault="003E5507" w:rsidP="00F35199">
      <w:pPr>
        <w:rPr>
          <w:ins w:id="43" w:author="Wes Blankenship" w:date="2020-06-30T15:06:00Z"/>
        </w:rPr>
      </w:pPr>
      <w:ins w:id="44" w:author="Wes Blankenship" w:date="2020-06-30T15:12:00Z">
        <w:r>
          <w:lastRenderedPageBreak/>
          <w:t xml:space="preserve">The counter board requires only A and Z as stated (Anot, B, Bnot and Znot are not used). However, it is always good to have </w:t>
        </w:r>
      </w:ins>
      <w:ins w:id="45" w:author="Wes Blankenship" w:date="2020-06-30T15:13:00Z">
        <w:r>
          <w:t xml:space="preserve">a buffered output of the A and Z pulses available for other electronics that may </w:t>
        </w:r>
        <w:r w:rsidR="005A4427">
          <w:t xml:space="preserve">want to use these same signals as a sampling clock and trigger, respectively.  </w:t>
        </w:r>
      </w:ins>
      <w:commentRangeEnd w:id="23"/>
      <w:r w:rsidR="0056146B">
        <w:rPr>
          <w:rStyle w:val="CommentReference"/>
        </w:rPr>
        <w:commentReference w:id="23"/>
      </w:r>
    </w:p>
    <w:p w14:paraId="4ADE116C" w14:textId="77777777" w:rsidR="003E5507" w:rsidRPr="00516E8D" w:rsidRDefault="003E5507" w:rsidP="00F35199"/>
    <w:p w14:paraId="70FB3933" w14:textId="77777777" w:rsidR="00B87961" w:rsidRDefault="00C40D94" w:rsidP="002108B2">
      <w:pPr>
        <w:pStyle w:val="Heading3"/>
      </w:pPr>
      <w:r>
        <w:t>Design Procedure</w:t>
      </w:r>
    </w:p>
    <w:p w14:paraId="70CE4C3D" w14:textId="1BF821B6" w:rsidR="006F6FF2" w:rsidRPr="006F6FF2" w:rsidRDefault="002E3345" w:rsidP="007667B4">
      <w:pPr>
        <w:jc w:val="center"/>
      </w:pPr>
      <w:r w:rsidRPr="002E3345">
        <w:rPr>
          <w:noProof/>
        </w:rPr>
        <w:drawing>
          <wp:inline distT="0" distB="0" distL="0" distR="0" wp14:anchorId="1931FD30" wp14:editId="729FD143">
            <wp:extent cx="59436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78100"/>
                    </a:xfrm>
                    <a:prstGeom prst="rect">
                      <a:avLst/>
                    </a:prstGeom>
                  </pic:spPr>
                </pic:pic>
              </a:graphicData>
            </a:graphic>
          </wp:inline>
        </w:drawing>
      </w:r>
    </w:p>
    <w:p w14:paraId="354FC3F6" w14:textId="0EB54CB0" w:rsidR="00C002F9" w:rsidRDefault="009F244D" w:rsidP="002108B2">
      <w:pPr>
        <w:pStyle w:val="Heading3"/>
      </w:pPr>
      <w:r>
        <w:t xml:space="preserve">Behavioral </w:t>
      </w:r>
      <w:r w:rsidR="00C002F9">
        <w:t>Verification</w:t>
      </w:r>
    </w:p>
    <w:p w14:paraId="2738E6FE" w14:textId="77777777" w:rsidR="00316D06" w:rsidRDefault="00316D06" w:rsidP="00316D06">
      <w:r>
        <w:t>Behavioral simulation employs a high level of abstraction to model the design. A behavioral design might, for example, contain high-level operations, such as a four-bit addition operator (this is not an adder, as in a structural design), without containing specifics on how the design will be implemented. Synthesis tools then take these behavioral designs and infer the actual gate structures and connections to be used, generating a netlist description.</w:t>
      </w:r>
    </w:p>
    <w:p w14:paraId="4D026C6C" w14:textId="77777777" w:rsidR="00316D06" w:rsidRDefault="00316D06" w:rsidP="00316D06">
      <w:r>
        <w:t>Behavioral simulation is performed using a pre-synthesis Hardware Description Language (HDL) description of the design. Of the three simulation methods (behavioral, structural, and timing), behavioral simulation runs the fastest but provides the least design information.</w:t>
      </w:r>
    </w:p>
    <w:p w14:paraId="1610F985" w14:textId="0452732B" w:rsidR="00C40D94" w:rsidRPr="00C40D94" w:rsidRDefault="00316D06" w:rsidP="00C40D94">
      <w:r>
        <w:t>Behavioral simulation allows you to verify syntax and functionality without timing information. During design development, most verification is accomplished through behavioral simulation. Errors identified early in the design cycle are inexpensive to fix compared to functional errors identified during silicon debug. After the required functionality is achieved, structural and timing simulation methods can be implemented to obtain more detailed verification data.</w:t>
      </w:r>
    </w:p>
    <w:p w14:paraId="2441190B" w14:textId="77777777" w:rsidR="00C40D94" w:rsidRDefault="00C40D94" w:rsidP="001E3B25">
      <w:pPr>
        <w:pStyle w:val="Heading2"/>
      </w:pPr>
      <w:bookmarkStart w:id="46" w:name="_Toc43852095"/>
      <w:r>
        <w:t>DSP</w:t>
      </w:r>
      <w:bookmarkEnd w:id="46"/>
    </w:p>
    <w:p w14:paraId="706A7789" w14:textId="2089AE49" w:rsidR="00C40D94" w:rsidRDefault="00C40D94" w:rsidP="0050218F">
      <w:pPr>
        <w:pStyle w:val="Heading3"/>
      </w:pPr>
      <w:r w:rsidRPr="00E51309">
        <w:t>Purpose/ Description</w:t>
      </w:r>
    </w:p>
    <w:p w14:paraId="5CEFF964" w14:textId="77F7AEF4" w:rsidR="005C2E22" w:rsidRPr="005C2E22" w:rsidRDefault="00F977F6" w:rsidP="005C2E22">
      <w:r>
        <w:t xml:space="preserve">DSP is used for </w:t>
      </w:r>
      <w:r w:rsidR="00C52203">
        <w:t>calculating</w:t>
      </w:r>
      <w:r w:rsidR="00314204">
        <w:t xml:space="preserve"> phase</w:t>
      </w:r>
      <w:r w:rsidR="00C52203">
        <w:t xml:space="preserve"> error algorithm. </w:t>
      </w:r>
    </w:p>
    <w:p w14:paraId="1583ABBA" w14:textId="61DA618C" w:rsidR="00C40D94" w:rsidRDefault="00C40D94" w:rsidP="0050218F">
      <w:pPr>
        <w:pStyle w:val="Heading3"/>
      </w:pPr>
      <w:r>
        <w:t>Functional Requirements</w:t>
      </w:r>
    </w:p>
    <w:p w14:paraId="23884C0B" w14:textId="6747BCD3" w:rsidR="003E5507" w:rsidRDefault="005154E4" w:rsidP="005154E4">
      <w:pPr>
        <w:rPr>
          <w:ins w:id="47" w:author="Wes Blankenship" w:date="2020-06-30T15:03:00Z"/>
        </w:rPr>
      </w:pPr>
      <w:commentRangeStart w:id="48"/>
      <w:r>
        <w:t xml:space="preserve">Functional requirement </w:t>
      </w:r>
      <w:r w:rsidR="00A42D6A">
        <w:t xml:space="preserve">will be </w:t>
      </w:r>
      <w:r w:rsidR="001346FA">
        <w:t xml:space="preserve">defined </w:t>
      </w:r>
      <w:r w:rsidR="00004D7C">
        <w:t>later since the algorithm is not available yet</w:t>
      </w:r>
      <w:commentRangeEnd w:id="48"/>
      <w:r w:rsidR="00E532D8">
        <w:rPr>
          <w:rStyle w:val="CommentReference"/>
        </w:rPr>
        <w:commentReference w:id="48"/>
      </w:r>
      <w:r w:rsidR="00004D7C">
        <w:t>.</w:t>
      </w:r>
    </w:p>
    <w:p w14:paraId="2EBAC0BB" w14:textId="7653775A" w:rsidR="003E5507" w:rsidRDefault="005A4427" w:rsidP="005154E4">
      <w:pPr>
        <w:rPr>
          <w:ins w:id="49" w:author="Wes Blankenship" w:date="2020-06-30T15:16:00Z"/>
        </w:rPr>
      </w:pPr>
      <w:ins w:id="50" w:author="Wes Blankenship" w:date="2020-06-30T15:16:00Z">
        <w:r>
          <w:lastRenderedPageBreak/>
          <w:t xml:space="preserve">&gt;&gt; </w:t>
        </w:r>
      </w:ins>
      <w:ins w:id="51" w:author="Wes Blankenship" w:date="2020-06-30T15:14:00Z">
        <w:r>
          <w:t xml:space="preserve">For Phase 0 – if we </w:t>
        </w:r>
      </w:ins>
      <w:ins w:id="52" w:author="Wes Blankenship" w:date="2020-06-30T15:15:00Z">
        <w:r>
          <w:t>are able to stream the relative phase measurements to a file for post processing – this may be sufficient.  Phase I would require on-board near real time processing.</w:t>
        </w:r>
      </w:ins>
    </w:p>
    <w:p w14:paraId="6F994DBA" w14:textId="77777777" w:rsidR="005A4427" w:rsidRPr="005154E4" w:rsidRDefault="005A4427" w:rsidP="005154E4"/>
    <w:p w14:paraId="211103BA" w14:textId="6A2957C0" w:rsidR="00C40D94" w:rsidRDefault="00C40D94" w:rsidP="0050218F">
      <w:pPr>
        <w:pStyle w:val="Heading3"/>
      </w:pPr>
      <w:r>
        <w:t>Design Procedure</w:t>
      </w:r>
    </w:p>
    <w:p w14:paraId="4F183F62" w14:textId="61FA28B6" w:rsidR="00034716" w:rsidRPr="00034716" w:rsidRDefault="00A42D6A" w:rsidP="005076E6">
      <w:r>
        <w:t xml:space="preserve">DSP part will be design using High Level Synthesis (HLS) methodology. </w:t>
      </w:r>
      <w:r w:rsidR="005076E6">
        <w:rPr>
          <w:shd w:val="clear" w:color="auto" w:fill="FFFFFF"/>
        </w:rPr>
        <w:t xml:space="preserve">HLS is a technology that assists the </w:t>
      </w:r>
      <w:r w:rsidR="005076E6" w:rsidRPr="00A129B2">
        <w:t xml:space="preserve">transformation of a behavioral description of hardware into an RTL model. </w:t>
      </w:r>
      <w:r w:rsidR="00A129B2" w:rsidRPr="00A129B2">
        <w:t>The input description is an untimed description of functionality written in C, C++ or </w:t>
      </w:r>
      <w:hyperlink r:id="rId21" w:tgtFrame="_blank" w:history="1">
        <w:r w:rsidR="00A129B2" w:rsidRPr="00A129B2">
          <w:t>SystemC</w:t>
        </w:r>
      </w:hyperlink>
      <w:r w:rsidR="00A129B2" w:rsidRPr="00A129B2">
        <w:t>.</w:t>
      </w:r>
      <w:r w:rsidR="00A129B2">
        <w:t xml:space="preserve"> </w:t>
      </w:r>
      <w:r w:rsidR="00181529">
        <w:rPr>
          <w:rFonts w:ascii="Arial" w:hAnsi="Arial" w:cs="Arial"/>
          <w:color w:val="3E3E3E"/>
          <w:shd w:val="clear" w:color="auto" w:fill="FFFFFF"/>
        </w:rPr>
        <w:t xml:space="preserve">HLS tools extract the available parallelism in the input description, schedule the operations, allocate the necessary resources and optimize the sharing of those resources </w:t>
      </w:r>
      <w:r w:rsidR="00B635A3">
        <w:rPr>
          <w:rFonts w:ascii="Arial" w:hAnsi="Arial" w:cs="Arial"/>
          <w:color w:val="3E3E3E"/>
          <w:shd w:val="clear" w:color="auto" w:fill="FFFFFF"/>
        </w:rPr>
        <w:t>to</w:t>
      </w:r>
      <w:r w:rsidR="00181529">
        <w:rPr>
          <w:rFonts w:ascii="Arial" w:hAnsi="Arial" w:cs="Arial"/>
          <w:color w:val="3E3E3E"/>
          <w:shd w:val="clear" w:color="auto" w:fill="FFFFFF"/>
        </w:rPr>
        <w:t xml:space="preserve"> minimize the area while maintaining the necessary performance. </w:t>
      </w:r>
      <w:r w:rsidR="007E3EE7">
        <w:rPr>
          <w:rFonts w:ascii="Arial" w:hAnsi="Arial" w:cs="Arial"/>
          <w:color w:val="3E3E3E"/>
          <w:shd w:val="clear" w:color="auto" w:fill="FFFFFF"/>
        </w:rPr>
        <w:fldChar w:fldCharType="begin"/>
      </w:r>
      <w:r w:rsidR="007E3EE7">
        <w:rPr>
          <w:rFonts w:ascii="Arial" w:hAnsi="Arial" w:cs="Arial"/>
          <w:color w:val="3E3E3E"/>
          <w:shd w:val="clear" w:color="auto" w:fill="FFFFFF"/>
        </w:rPr>
        <w:instrText xml:space="preserve"> REF _Ref43850846 \h </w:instrText>
      </w:r>
      <w:r w:rsidR="007E3EE7">
        <w:rPr>
          <w:rFonts w:ascii="Arial" w:hAnsi="Arial" w:cs="Arial"/>
          <w:color w:val="3E3E3E"/>
          <w:shd w:val="clear" w:color="auto" w:fill="FFFFFF"/>
        </w:rPr>
      </w:r>
      <w:r w:rsidR="007E3EE7">
        <w:rPr>
          <w:rFonts w:ascii="Arial" w:hAnsi="Arial" w:cs="Arial"/>
          <w:color w:val="3E3E3E"/>
          <w:shd w:val="clear" w:color="auto" w:fill="FFFFFF"/>
        </w:rPr>
        <w:fldChar w:fldCharType="separate"/>
      </w:r>
      <w:r w:rsidR="004D504E">
        <w:t xml:space="preserve">Figure </w:t>
      </w:r>
      <w:r w:rsidR="004D504E">
        <w:rPr>
          <w:noProof/>
        </w:rPr>
        <w:t>3</w:t>
      </w:r>
      <w:r w:rsidR="004D504E">
        <w:t>.</w:t>
      </w:r>
      <w:r w:rsidR="004D504E">
        <w:rPr>
          <w:noProof/>
        </w:rPr>
        <w:t>3</w:t>
      </w:r>
      <w:r w:rsidR="007E3EE7">
        <w:rPr>
          <w:rFonts w:ascii="Arial" w:hAnsi="Arial" w:cs="Arial"/>
          <w:color w:val="3E3E3E"/>
          <w:shd w:val="clear" w:color="auto" w:fill="FFFFFF"/>
        </w:rPr>
        <w:fldChar w:fldCharType="end"/>
      </w:r>
      <w:r w:rsidR="007E3EE7">
        <w:rPr>
          <w:rFonts w:ascii="Arial" w:hAnsi="Arial" w:cs="Arial"/>
          <w:color w:val="3E3E3E"/>
          <w:shd w:val="clear" w:color="auto" w:fill="FFFFFF"/>
        </w:rPr>
        <w:t xml:space="preserve"> show the design flow of HLS method.</w:t>
      </w:r>
    </w:p>
    <w:p w14:paraId="4D56C30F" w14:textId="77777777" w:rsidR="005C2E22" w:rsidRDefault="00277999" w:rsidP="007667B4">
      <w:pPr>
        <w:keepNext/>
        <w:jc w:val="center"/>
      </w:pPr>
      <w:r>
        <w:rPr>
          <w:noProof/>
        </w:rPr>
        <w:drawing>
          <wp:inline distT="0" distB="0" distL="0" distR="0" wp14:anchorId="0443DF24" wp14:editId="3AD40A3F">
            <wp:extent cx="5039995" cy="4986655"/>
            <wp:effectExtent l="0" t="0" r="8255" b="4445"/>
            <wp:docPr id="6" name="Picture 14" descr="D:\Sekerepsih\hls flow.PNG"/>
            <wp:cNvGraphicFramePr/>
            <a:graphic xmlns:a="http://schemas.openxmlformats.org/drawingml/2006/main">
              <a:graphicData uri="http://schemas.openxmlformats.org/drawingml/2006/picture">
                <pic:pic xmlns:pic="http://schemas.openxmlformats.org/drawingml/2006/picture">
                  <pic:nvPicPr>
                    <pic:cNvPr id="6" name="Picture 14" descr="D:\Sekerepsih\hls flow.PNG"/>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4986655"/>
                    </a:xfrm>
                    <a:prstGeom prst="rect">
                      <a:avLst/>
                    </a:prstGeom>
                    <a:noFill/>
                    <a:ln>
                      <a:noFill/>
                    </a:ln>
                  </pic:spPr>
                </pic:pic>
              </a:graphicData>
            </a:graphic>
          </wp:inline>
        </w:drawing>
      </w:r>
    </w:p>
    <w:p w14:paraId="24C8C206" w14:textId="3B9422FC" w:rsidR="00277999" w:rsidRPr="00277999" w:rsidRDefault="005C2E22" w:rsidP="005C2E22">
      <w:pPr>
        <w:pStyle w:val="Caption"/>
        <w:jc w:val="center"/>
      </w:pPr>
      <w:bookmarkStart w:id="53" w:name="_Ref43850846"/>
      <w:r>
        <w:t xml:space="preserve">Figure </w:t>
      </w:r>
      <w:fldSimple w:instr=" STYLEREF 1 \s ">
        <w:r w:rsidR="004D504E">
          <w:rPr>
            <w:noProof/>
          </w:rPr>
          <w:t>3</w:t>
        </w:r>
      </w:fldSimple>
      <w:r w:rsidR="00E46927">
        <w:t>.</w:t>
      </w:r>
      <w:fldSimple w:instr=" SEQ Figure \* ARABIC \s 1 ">
        <w:r w:rsidR="004D504E">
          <w:rPr>
            <w:noProof/>
          </w:rPr>
          <w:t>3</w:t>
        </w:r>
      </w:fldSimple>
      <w:bookmarkEnd w:id="53"/>
      <w:r>
        <w:t xml:space="preserve"> High Level Synthesis (HLS)  Design Flow</w:t>
      </w:r>
    </w:p>
    <w:p w14:paraId="5B6B0441" w14:textId="77777777" w:rsidR="00820F44" w:rsidRDefault="00277999" w:rsidP="00820F44">
      <w:pPr>
        <w:pStyle w:val="Heading3"/>
      </w:pPr>
      <w:r>
        <w:t>Verification</w:t>
      </w:r>
    </w:p>
    <w:p w14:paraId="73C67BB9" w14:textId="39EAE0E5" w:rsidR="006D2412" w:rsidRDefault="00565F99" w:rsidP="00820F44">
      <w:pPr>
        <w:rPr>
          <w:rStyle w:val="SC232543"/>
        </w:rPr>
      </w:pPr>
      <w:r>
        <w:rPr>
          <w:rStyle w:val="SC232543"/>
        </w:rPr>
        <w:t xml:space="preserve">Given the importance of verification, it is useful to further detail the </w:t>
      </w:r>
      <w:r w:rsidRPr="00820F44">
        <w:rPr>
          <w:rStyle w:val="SC232543"/>
          <w:rFonts w:ascii="IMNFM H+ Minion Pro" w:hAnsi="IMNFM H+ Minion Pro" w:cs="IMNFM H+ Minion Pro"/>
          <w:i/>
          <w:iCs/>
        </w:rPr>
        <w:t>C functional verifi</w:t>
      </w:r>
      <w:r w:rsidRPr="00820F44">
        <w:rPr>
          <w:rStyle w:val="SC232543"/>
          <w:rFonts w:ascii="IMNFM H+ Minion Pro" w:hAnsi="IMNFM H+ Minion Pro" w:cs="IMNFM H+ Minion Pro"/>
          <w:i/>
          <w:iCs/>
        </w:rPr>
        <w:softHyphen/>
        <w:t xml:space="preserve">cation </w:t>
      </w:r>
      <w:r>
        <w:rPr>
          <w:rStyle w:val="SC232543"/>
        </w:rPr>
        <w:t xml:space="preserve">and </w:t>
      </w:r>
      <w:r w:rsidRPr="00820F44">
        <w:rPr>
          <w:rStyle w:val="SC232543"/>
          <w:rFonts w:ascii="IMNFM H+ Minion Pro" w:hAnsi="IMNFM H+ Minion Pro" w:cs="IMNFM H+ Minion Pro"/>
          <w:i/>
          <w:iCs/>
        </w:rPr>
        <w:t xml:space="preserve">C/RTL cosimulation </w:t>
      </w:r>
      <w:r>
        <w:rPr>
          <w:rStyle w:val="SC232543"/>
        </w:rPr>
        <w:t xml:space="preserve">processes. These are described graphically in </w:t>
      </w:r>
      <w:r w:rsidR="00814AA2">
        <w:rPr>
          <w:rStyle w:val="SC232543"/>
        </w:rPr>
        <w:fldChar w:fldCharType="begin"/>
      </w:r>
      <w:r w:rsidR="00814AA2">
        <w:rPr>
          <w:rStyle w:val="SC232543"/>
        </w:rPr>
        <w:instrText xml:space="preserve"> REF _Ref43851948 \h </w:instrText>
      </w:r>
      <w:r w:rsidR="00814AA2">
        <w:rPr>
          <w:rStyle w:val="SC232543"/>
        </w:rPr>
      </w:r>
      <w:r w:rsidR="00814AA2">
        <w:rPr>
          <w:rStyle w:val="SC232543"/>
        </w:rPr>
        <w:fldChar w:fldCharType="separate"/>
      </w:r>
      <w:r w:rsidR="004D504E">
        <w:t xml:space="preserve">Figure </w:t>
      </w:r>
      <w:r w:rsidR="004D504E">
        <w:rPr>
          <w:noProof/>
        </w:rPr>
        <w:t>3</w:t>
      </w:r>
      <w:r w:rsidR="004D504E">
        <w:t>.</w:t>
      </w:r>
      <w:r w:rsidR="004D504E">
        <w:rPr>
          <w:noProof/>
        </w:rPr>
        <w:t>4</w:t>
      </w:r>
      <w:r w:rsidR="00814AA2">
        <w:rPr>
          <w:rStyle w:val="SC232543"/>
        </w:rPr>
        <w:fldChar w:fldCharType="end"/>
      </w:r>
      <w:r w:rsidR="004E1BCD">
        <w:rPr>
          <w:rStyle w:val="SC232543"/>
        </w:rPr>
        <w:t>.</w:t>
      </w:r>
    </w:p>
    <w:p w14:paraId="4092CE27" w14:textId="2A70A8F8" w:rsidR="00820F44" w:rsidRDefault="00565F99" w:rsidP="00820F44">
      <w:pPr>
        <w:rPr>
          <w:rStyle w:val="SC232543"/>
        </w:rPr>
      </w:pPr>
      <w:r>
        <w:rPr>
          <w:rStyle w:val="SC232543"/>
        </w:rPr>
        <w:lastRenderedPageBreak/>
        <w:t xml:space="preserve">Depicted on the </w:t>
      </w:r>
      <w:r w:rsidR="006D2412">
        <w:rPr>
          <w:rStyle w:val="SC232543"/>
        </w:rPr>
        <w:t>left-hand</w:t>
      </w:r>
      <w:r>
        <w:rPr>
          <w:rStyle w:val="SC232543"/>
        </w:rPr>
        <w:t xml:space="preserve"> side, a C-based testbench has been designed to create and supply input test vectors to the functional C module. The same test vectors are passed</w:t>
      </w:r>
      <w:r w:rsidR="00820F44">
        <w:rPr>
          <w:rStyle w:val="SC232543"/>
        </w:rPr>
        <w:t xml:space="preserve"> </w:t>
      </w:r>
      <w:r w:rsidR="004E1BCD">
        <w:rPr>
          <w:rStyle w:val="SC232543"/>
        </w:rPr>
        <w:t xml:space="preserve">through a ‘known good’ golden reference design, or alternatively read from a prepared file, to give golden reference output test vectors. These are compared with the outputs from the C module, and the testbench reports a pass if the two set of results </w:t>
      </w:r>
      <w:r w:rsidR="006D2412">
        <w:rPr>
          <w:rStyle w:val="SC232543"/>
        </w:rPr>
        <w:t>matches</w:t>
      </w:r>
      <w:r w:rsidR="004E1BCD">
        <w:rPr>
          <w:rStyle w:val="SC232543"/>
        </w:rPr>
        <w:t xml:space="preserve">, or failure otherwise. The testbench may also be designed to report the total number of errors, or to provide other automated feedback on the results. </w:t>
      </w:r>
    </w:p>
    <w:p w14:paraId="22EB5C6E" w14:textId="5388C24C" w:rsidR="00565F99" w:rsidRPr="00820F44" w:rsidRDefault="004E1BCD" w:rsidP="00820F44">
      <w:pPr>
        <w:rPr>
          <w:rFonts w:cstheme="majorBidi"/>
          <w:color w:val="4F81BD" w:themeColor="accent1"/>
        </w:rPr>
      </w:pPr>
      <w:r>
        <w:rPr>
          <w:rStyle w:val="SC232543"/>
        </w:rPr>
        <w:t>As part of the Vivado HLS C/RTL cosimulation process, an equivalent testbench config</w:t>
      </w:r>
      <w:r>
        <w:rPr>
          <w:rStyle w:val="SC232543"/>
        </w:rPr>
        <w:softHyphen/>
        <w:t>uration is automatically created by Vivado HLS (shown on the right of Figure 14.6). The testbench verifies the RTL version of the original C module, i.e. the primary output of HLS, against the golden reference, and reports success or failure as before.</w:t>
      </w:r>
    </w:p>
    <w:p w14:paraId="493FE9D8" w14:textId="77777777" w:rsidR="00814AA2" w:rsidRDefault="00277999" w:rsidP="007667B4">
      <w:pPr>
        <w:keepNext/>
        <w:jc w:val="center"/>
      </w:pPr>
      <w:r>
        <w:rPr>
          <w:noProof/>
        </w:rPr>
        <w:drawing>
          <wp:inline distT="0" distB="0" distL="0" distR="0" wp14:anchorId="7399E621" wp14:editId="721E789F">
            <wp:extent cx="5036185" cy="2633980"/>
            <wp:effectExtent l="0" t="0" r="0" b="0"/>
            <wp:docPr id="281" name="Picture 37"/>
            <wp:cNvGraphicFramePr/>
            <a:graphic xmlns:a="http://schemas.openxmlformats.org/drawingml/2006/main">
              <a:graphicData uri="http://schemas.openxmlformats.org/drawingml/2006/picture">
                <pic:pic xmlns:pic="http://schemas.openxmlformats.org/drawingml/2006/picture">
                  <pic:nvPicPr>
                    <pic:cNvPr id="281" name="Picture 37"/>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6185" cy="2633980"/>
                    </a:xfrm>
                    <a:prstGeom prst="rect">
                      <a:avLst/>
                    </a:prstGeom>
                    <a:noFill/>
                    <a:ln>
                      <a:noFill/>
                    </a:ln>
                  </pic:spPr>
                </pic:pic>
              </a:graphicData>
            </a:graphic>
          </wp:inline>
        </w:drawing>
      </w:r>
    </w:p>
    <w:p w14:paraId="2A3A2EB9" w14:textId="0A5DFB33" w:rsidR="00C40D94" w:rsidRPr="00C40D94" w:rsidRDefault="00814AA2" w:rsidP="00814AA2">
      <w:pPr>
        <w:pStyle w:val="Caption"/>
        <w:jc w:val="center"/>
      </w:pPr>
      <w:bookmarkStart w:id="54" w:name="_Ref43851948"/>
      <w:r>
        <w:t xml:space="preserve">Figure </w:t>
      </w:r>
      <w:fldSimple w:instr=" STYLEREF 1 \s ">
        <w:r w:rsidR="004D504E">
          <w:rPr>
            <w:noProof/>
          </w:rPr>
          <w:t>3</w:t>
        </w:r>
      </w:fldSimple>
      <w:r w:rsidR="00E46927">
        <w:t>.</w:t>
      </w:r>
      <w:fldSimple w:instr=" SEQ Figure \* ARABIC \s 1 ">
        <w:r w:rsidR="004D504E">
          <w:rPr>
            <w:noProof/>
          </w:rPr>
          <w:t>4</w:t>
        </w:r>
      </w:fldSimple>
      <w:bookmarkEnd w:id="54"/>
      <w:r>
        <w:t xml:space="preserve"> </w:t>
      </w:r>
      <w:r w:rsidRPr="00DF28B2">
        <w:t>C functional verification and C/RTL cosimulation in Vivado HLS</w:t>
      </w:r>
    </w:p>
    <w:p w14:paraId="350EAA65" w14:textId="1F0328CC" w:rsidR="00783031" w:rsidRDefault="00783031" w:rsidP="00783031">
      <w:pPr>
        <w:pStyle w:val="Heading1"/>
      </w:pPr>
      <w:bookmarkStart w:id="55" w:name="_Toc43852096"/>
      <w:r>
        <w:t>Hardware Test</w:t>
      </w:r>
      <w:bookmarkEnd w:id="55"/>
    </w:p>
    <w:p w14:paraId="41102BC2" w14:textId="44EFCA4A" w:rsidR="00E1475F" w:rsidRDefault="00352E59" w:rsidP="00EA0B7F">
      <w:pPr>
        <w:keepNext/>
        <w:jc w:val="center"/>
      </w:pPr>
      <w:r>
        <w:rPr>
          <w:noProof/>
        </w:rPr>
        <w:object w:dxaOrig="14810" w:dyaOrig="5970" w14:anchorId="5251323F">
          <v:shape id="_x0000_i1313" type="#_x0000_t75" style="width:399.9pt;height:161.1pt" o:ole="">
            <v:imagedata r:id="rId24" o:title=""/>
          </v:shape>
          <o:OLEObject Type="Embed" ProgID="Visio.Drawing.15" ShapeID="_x0000_i1313" DrawAspect="Content" ObjectID="_1655398257" r:id="rId25"/>
        </w:object>
      </w:r>
    </w:p>
    <w:p w14:paraId="5740D574" w14:textId="04E99F40" w:rsidR="00307707" w:rsidRDefault="00E1475F" w:rsidP="00E1475F">
      <w:pPr>
        <w:pStyle w:val="Caption"/>
        <w:jc w:val="center"/>
      </w:pPr>
      <w:bookmarkStart w:id="56" w:name="_Ref43846887"/>
      <w:r>
        <w:t xml:space="preserve">Figure </w:t>
      </w:r>
      <w:fldSimple w:instr=" STYLEREF 1 \s ">
        <w:r w:rsidR="004D504E">
          <w:rPr>
            <w:noProof/>
          </w:rPr>
          <w:t>4</w:t>
        </w:r>
      </w:fldSimple>
      <w:r w:rsidR="00E46927">
        <w:t>.</w:t>
      </w:r>
      <w:fldSimple w:instr=" SEQ Figure \* ARABIC \s 1 ">
        <w:r w:rsidR="004D504E">
          <w:rPr>
            <w:noProof/>
          </w:rPr>
          <w:t>1</w:t>
        </w:r>
      </w:fldSimple>
      <w:bookmarkEnd w:id="56"/>
      <w:r>
        <w:t xml:space="preserve"> </w:t>
      </w:r>
      <w:r w:rsidR="00E46927">
        <w:t xml:space="preserve">Proposed </w:t>
      </w:r>
      <w:r>
        <w:t>Hardware Test Configuration</w:t>
      </w:r>
      <w:r w:rsidR="00E46927">
        <w:t xml:space="preserve"> for Author</w:t>
      </w:r>
    </w:p>
    <w:p w14:paraId="3D4F0649" w14:textId="398F2616" w:rsidR="00E1475F" w:rsidRDefault="00E1475F" w:rsidP="00E1475F">
      <w:r>
        <w:lastRenderedPageBreak/>
        <w:fldChar w:fldCharType="begin"/>
      </w:r>
      <w:r>
        <w:instrText xml:space="preserve"> REF _Ref43846887 \h </w:instrText>
      </w:r>
      <w:r>
        <w:fldChar w:fldCharType="separate"/>
      </w:r>
      <w:r w:rsidR="004D504E">
        <w:t xml:space="preserve">Figure </w:t>
      </w:r>
      <w:r w:rsidR="004D504E">
        <w:rPr>
          <w:noProof/>
        </w:rPr>
        <w:t>4</w:t>
      </w:r>
      <w:r w:rsidR="004D504E">
        <w:t>.</w:t>
      </w:r>
      <w:r w:rsidR="004D504E">
        <w:rPr>
          <w:noProof/>
        </w:rPr>
        <w:t>1</w:t>
      </w:r>
      <w:r>
        <w:fldChar w:fldCharType="end"/>
      </w:r>
      <w:r>
        <w:t xml:space="preserve"> show the </w:t>
      </w:r>
      <w:r w:rsidR="00AF7969">
        <w:t>configuration of Hardware test</w:t>
      </w:r>
      <w:r w:rsidR="00765BF9">
        <w:t xml:space="preserve"> for author</w:t>
      </w:r>
      <w:r w:rsidR="00AF7969">
        <w:t xml:space="preserve">. </w:t>
      </w:r>
      <w:r w:rsidR="0067786D">
        <w:t xml:space="preserve">The system will be tested </w:t>
      </w:r>
      <w:r w:rsidR="003F71A4">
        <w:t xml:space="preserve">again </w:t>
      </w:r>
      <w:r w:rsidR="0067786D">
        <w:t>using signal coming from signal generator</w:t>
      </w:r>
      <w:r w:rsidR="003F71A4">
        <w:t xml:space="preserve"> to verify its result</w:t>
      </w:r>
      <w:r w:rsidR="0067786D">
        <w:t xml:space="preserve">. </w:t>
      </w:r>
      <w:r w:rsidR="00C46144">
        <w:t>The signal generator will be replicate encoder</w:t>
      </w:r>
      <w:r w:rsidR="00F621D1">
        <w:t xml:space="preserve">s output signal. </w:t>
      </w:r>
      <w:r w:rsidR="00CC18B9">
        <w:t xml:space="preserve"> </w:t>
      </w:r>
    </w:p>
    <w:p w14:paraId="7C068EF2" w14:textId="5EBCFE2E" w:rsidR="00E46927" w:rsidRDefault="0056146B" w:rsidP="00E46927">
      <w:pPr>
        <w:keepNext/>
      </w:pPr>
      <w:r>
        <w:object w:dxaOrig="18001" w:dyaOrig="6451" w14:anchorId="66D9F014">
          <v:shape id="_x0000_i1316" type="#_x0000_t75" style="width:466.95pt;height:167.5pt" o:ole="">
            <v:imagedata r:id="rId26" o:title=""/>
          </v:shape>
          <o:OLEObject Type="Embed" ProgID="Visio.Drawing.15" ShapeID="_x0000_i1316" DrawAspect="Content" ObjectID="_1655398258" r:id="rId27"/>
        </w:object>
      </w:r>
    </w:p>
    <w:p w14:paraId="139B711F" w14:textId="165A7034" w:rsidR="00E46927" w:rsidRDefault="00E46927" w:rsidP="00E46927">
      <w:pPr>
        <w:pStyle w:val="Caption"/>
        <w:jc w:val="center"/>
      </w:pPr>
      <w:bookmarkStart w:id="57" w:name="_Ref44598906"/>
      <w:r>
        <w:t xml:space="preserve">Figure </w:t>
      </w:r>
      <w:fldSimple w:instr=" STYLEREF 1 \s ">
        <w:r w:rsidR="004D504E">
          <w:rPr>
            <w:noProof/>
          </w:rPr>
          <w:t>4</w:t>
        </w:r>
      </w:fldSimple>
      <w:r>
        <w:t>.</w:t>
      </w:r>
      <w:fldSimple w:instr=" SEQ Figure \* ARABIC \s 1 ">
        <w:r w:rsidR="004D504E">
          <w:rPr>
            <w:noProof/>
          </w:rPr>
          <w:t>2</w:t>
        </w:r>
      </w:fldSimple>
      <w:bookmarkEnd w:id="57"/>
      <w:r>
        <w:t xml:space="preserve"> </w:t>
      </w:r>
      <w:r w:rsidRPr="009C5DCD">
        <w:t xml:space="preserve">Proposed Hardware Test Configuration for </w:t>
      </w:r>
      <w:r>
        <w:t>Customer</w:t>
      </w:r>
    </w:p>
    <w:commentRangeStart w:id="58"/>
    <w:p w14:paraId="0ADFC65A" w14:textId="23BC49AC" w:rsidR="00765BF9" w:rsidRDefault="00765BF9" w:rsidP="00765BF9">
      <w:r>
        <w:fldChar w:fldCharType="begin"/>
      </w:r>
      <w:r>
        <w:instrText xml:space="preserve"> REF _Ref44598906 \h </w:instrText>
      </w:r>
      <w:r>
        <w:fldChar w:fldCharType="separate"/>
      </w:r>
      <w:r w:rsidR="004D504E">
        <w:t xml:space="preserve">Figure </w:t>
      </w:r>
      <w:r w:rsidR="004D504E">
        <w:rPr>
          <w:noProof/>
        </w:rPr>
        <w:t>4</w:t>
      </w:r>
      <w:r w:rsidR="004D504E">
        <w:t>.</w:t>
      </w:r>
      <w:r w:rsidR="004D504E">
        <w:rPr>
          <w:noProof/>
        </w:rPr>
        <w:t>2</w:t>
      </w:r>
      <w:r>
        <w:fldChar w:fldCharType="end"/>
      </w:r>
      <w:r>
        <w:t xml:space="preserve"> describe the Proposed Hardware Test Configuration for customer. The system will be tested again using signal coming from customer testing machine.</w:t>
      </w:r>
      <w:bookmarkStart w:id="59" w:name="_Toc43852097"/>
      <w:commentRangeEnd w:id="58"/>
      <w:r w:rsidR="0056146B">
        <w:t xml:space="preserve"> </w:t>
      </w:r>
      <w:r>
        <w:rPr>
          <w:rStyle w:val="CommentReference"/>
        </w:rPr>
        <w:commentReference w:id="58"/>
      </w:r>
      <w:r w:rsidR="00E205DE">
        <w:t>Level converter circuit is used for interfacing test machine output to Dev Board input since there is possibility that this device has different operating voltage.</w:t>
      </w:r>
    </w:p>
    <w:p w14:paraId="502C8A31" w14:textId="3CC273C3" w:rsidR="00EC1CAC" w:rsidRDefault="006B6B63" w:rsidP="00765BF9">
      <w:pPr>
        <w:pStyle w:val="Heading1"/>
      </w:pPr>
      <w:r>
        <w:t>Mater</w:t>
      </w:r>
      <w:r w:rsidR="009F0790">
        <w:t>ials</w:t>
      </w:r>
      <w:bookmarkStart w:id="60" w:name="_Toc340220964"/>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2"/>
        <w:gridCol w:w="6018"/>
      </w:tblGrid>
      <w:tr w:rsidR="00AF607E" w:rsidRPr="00696DE3" w14:paraId="51C83DDD" w14:textId="77777777" w:rsidTr="00AF607E">
        <w:tc>
          <w:tcPr>
            <w:tcW w:w="1782" w:type="pct"/>
            <w:shd w:val="clear" w:color="auto" w:fill="auto"/>
            <w:vAlign w:val="center"/>
          </w:tcPr>
          <w:p w14:paraId="6A1760A9" w14:textId="5F0858B3" w:rsidR="00AF607E" w:rsidRPr="00696DE3" w:rsidRDefault="00AF607E" w:rsidP="008C28A5">
            <w:pPr>
              <w:jc w:val="center"/>
              <w:rPr>
                <w:rFonts w:cs="Arial"/>
                <w:b/>
                <w:color w:val="000000"/>
              </w:rPr>
            </w:pPr>
            <w:r>
              <w:rPr>
                <w:rFonts w:cs="Arial"/>
                <w:b/>
                <w:color w:val="000000"/>
              </w:rPr>
              <w:t>Hardware</w:t>
            </w:r>
          </w:p>
        </w:tc>
        <w:tc>
          <w:tcPr>
            <w:tcW w:w="3218" w:type="pct"/>
            <w:shd w:val="clear" w:color="auto" w:fill="auto"/>
            <w:vAlign w:val="center"/>
          </w:tcPr>
          <w:p w14:paraId="1DE41361" w14:textId="77777777" w:rsidR="00AF607E" w:rsidRPr="00696DE3" w:rsidRDefault="00AF607E" w:rsidP="008C28A5">
            <w:pPr>
              <w:jc w:val="center"/>
              <w:rPr>
                <w:rFonts w:cs="Arial"/>
                <w:b/>
                <w:color w:val="000000"/>
              </w:rPr>
            </w:pPr>
            <w:r w:rsidRPr="00696DE3">
              <w:rPr>
                <w:rFonts w:cs="Arial"/>
                <w:b/>
                <w:color w:val="000000"/>
              </w:rPr>
              <w:t>Usage</w:t>
            </w:r>
          </w:p>
        </w:tc>
      </w:tr>
      <w:tr w:rsidR="00AF607E" w:rsidRPr="00696DE3" w14:paraId="4DDB3CF0" w14:textId="77777777" w:rsidTr="00AF607E">
        <w:tc>
          <w:tcPr>
            <w:tcW w:w="1782" w:type="pct"/>
            <w:shd w:val="clear" w:color="auto" w:fill="auto"/>
            <w:vAlign w:val="center"/>
          </w:tcPr>
          <w:p w14:paraId="09FA2805" w14:textId="0FE325BD" w:rsidR="00AF607E" w:rsidRPr="00696DE3" w:rsidRDefault="005A7E73" w:rsidP="00AF607E">
            <w:pPr>
              <w:shd w:val="clear" w:color="auto" w:fill="FFFFFF"/>
              <w:jc w:val="left"/>
              <w:rPr>
                <w:rFonts w:cs="Arial"/>
                <w:color w:val="000000"/>
                <w:lang w:eastAsia="id-ID"/>
              </w:rPr>
            </w:pPr>
            <w:r w:rsidRPr="005A7E73">
              <w:rPr>
                <w:rFonts w:cs="Arial"/>
                <w:color w:val="000000"/>
                <w:lang w:eastAsia="id-ID"/>
              </w:rPr>
              <w:t>Zybo Z7: Zynq-7000 ARM/FPGA SoC Development Board</w:t>
            </w:r>
          </w:p>
        </w:tc>
        <w:tc>
          <w:tcPr>
            <w:tcW w:w="3218" w:type="pct"/>
            <w:shd w:val="clear" w:color="auto" w:fill="auto"/>
            <w:vAlign w:val="center"/>
          </w:tcPr>
          <w:p w14:paraId="5CDE0E66" w14:textId="742A5FE0" w:rsidR="00AF607E" w:rsidRPr="00696DE3" w:rsidRDefault="00CB7277" w:rsidP="00AF607E">
            <w:pPr>
              <w:jc w:val="left"/>
              <w:rPr>
                <w:rFonts w:cs="Arial"/>
                <w:color w:val="000000"/>
              </w:rPr>
            </w:pPr>
            <w:r>
              <w:rPr>
                <w:rFonts w:cs="Arial"/>
                <w:color w:val="000000"/>
              </w:rPr>
              <w:t>Dev board to implement DAQ and DSP part</w:t>
            </w:r>
          </w:p>
        </w:tc>
      </w:tr>
      <w:tr w:rsidR="00AF607E" w:rsidRPr="00696DE3" w14:paraId="72C02B18" w14:textId="77777777" w:rsidTr="00AF607E">
        <w:tc>
          <w:tcPr>
            <w:tcW w:w="1782" w:type="pct"/>
            <w:shd w:val="clear" w:color="auto" w:fill="auto"/>
            <w:vAlign w:val="center"/>
          </w:tcPr>
          <w:p w14:paraId="6EBDB3E1" w14:textId="61898843" w:rsidR="00AF607E" w:rsidRPr="00696DE3" w:rsidRDefault="001C0E1C" w:rsidP="00AF607E">
            <w:pPr>
              <w:shd w:val="clear" w:color="auto" w:fill="FFFFFF"/>
              <w:jc w:val="left"/>
              <w:rPr>
                <w:rFonts w:cs="Arial"/>
                <w:color w:val="000000"/>
                <w:lang w:eastAsia="id-ID"/>
              </w:rPr>
            </w:pPr>
            <w:r w:rsidRPr="001C0E1C">
              <w:rPr>
                <w:rFonts w:cs="Arial"/>
                <w:color w:val="000000"/>
                <w:lang w:eastAsia="id-ID"/>
              </w:rPr>
              <w:t>Analog Discovery 2</w:t>
            </w:r>
          </w:p>
        </w:tc>
        <w:tc>
          <w:tcPr>
            <w:tcW w:w="3218" w:type="pct"/>
            <w:shd w:val="clear" w:color="auto" w:fill="auto"/>
            <w:vAlign w:val="center"/>
          </w:tcPr>
          <w:p w14:paraId="7EAA9FC4" w14:textId="3B9EDE69" w:rsidR="00AF607E" w:rsidRPr="00696DE3" w:rsidRDefault="00CB7277" w:rsidP="00AF607E">
            <w:pPr>
              <w:jc w:val="left"/>
              <w:rPr>
                <w:rFonts w:cs="Arial"/>
                <w:color w:val="000000"/>
              </w:rPr>
            </w:pPr>
            <w:r>
              <w:rPr>
                <w:rFonts w:cs="Arial"/>
                <w:color w:val="000000"/>
              </w:rPr>
              <w:t>Signal generator to hardware testing</w:t>
            </w:r>
          </w:p>
        </w:tc>
      </w:tr>
    </w:tbl>
    <w:p w14:paraId="1FCFE74C" w14:textId="77777777" w:rsidR="00AF607E" w:rsidRPr="00AF607E" w:rsidRDefault="00AF607E" w:rsidP="00AF607E">
      <w:pPr>
        <w:jc w:val="lef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2"/>
        <w:gridCol w:w="6018"/>
      </w:tblGrid>
      <w:tr w:rsidR="00EC1CAC" w:rsidRPr="00696DE3" w14:paraId="0941F62E" w14:textId="77777777" w:rsidTr="008C28A5">
        <w:trPr>
          <w:jc w:val="center"/>
        </w:trPr>
        <w:tc>
          <w:tcPr>
            <w:tcW w:w="1782" w:type="pct"/>
            <w:shd w:val="clear" w:color="auto" w:fill="auto"/>
            <w:vAlign w:val="center"/>
          </w:tcPr>
          <w:p w14:paraId="2062CEA2" w14:textId="77777777" w:rsidR="00EC1CAC" w:rsidRPr="00696DE3" w:rsidRDefault="00EC1CAC" w:rsidP="008C28A5">
            <w:pPr>
              <w:jc w:val="center"/>
              <w:rPr>
                <w:rFonts w:cs="Arial"/>
                <w:b/>
                <w:color w:val="000000"/>
              </w:rPr>
            </w:pPr>
            <w:r w:rsidRPr="00696DE3">
              <w:rPr>
                <w:rFonts w:cs="Arial"/>
                <w:b/>
                <w:color w:val="000000"/>
              </w:rPr>
              <w:t>Software</w:t>
            </w:r>
          </w:p>
        </w:tc>
        <w:tc>
          <w:tcPr>
            <w:tcW w:w="3218" w:type="pct"/>
            <w:shd w:val="clear" w:color="auto" w:fill="auto"/>
            <w:vAlign w:val="center"/>
          </w:tcPr>
          <w:p w14:paraId="099DE409" w14:textId="77777777" w:rsidR="00EC1CAC" w:rsidRPr="00696DE3" w:rsidRDefault="00EC1CAC" w:rsidP="008C28A5">
            <w:pPr>
              <w:jc w:val="center"/>
              <w:rPr>
                <w:rFonts w:cs="Arial"/>
                <w:b/>
                <w:color w:val="000000"/>
              </w:rPr>
            </w:pPr>
            <w:r w:rsidRPr="00696DE3">
              <w:rPr>
                <w:rFonts w:cs="Arial"/>
                <w:b/>
                <w:color w:val="000000"/>
              </w:rPr>
              <w:t>Usage</w:t>
            </w:r>
          </w:p>
        </w:tc>
      </w:tr>
      <w:tr w:rsidR="00EC1CAC" w:rsidRPr="00696DE3" w14:paraId="5CBA7152" w14:textId="77777777" w:rsidTr="008C28A5">
        <w:trPr>
          <w:jc w:val="center"/>
        </w:trPr>
        <w:tc>
          <w:tcPr>
            <w:tcW w:w="1782" w:type="pct"/>
            <w:shd w:val="clear" w:color="auto" w:fill="auto"/>
            <w:vAlign w:val="center"/>
          </w:tcPr>
          <w:p w14:paraId="428DEC12" w14:textId="0004F060" w:rsidR="00EC1CAC" w:rsidRPr="00696DE3" w:rsidRDefault="00EC1CAC" w:rsidP="00AF607E">
            <w:pPr>
              <w:shd w:val="clear" w:color="auto" w:fill="FFFFFF"/>
              <w:jc w:val="left"/>
              <w:rPr>
                <w:rFonts w:cs="Arial"/>
                <w:color w:val="000000"/>
                <w:lang w:eastAsia="id-ID"/>
              </w:rPr>
            </w:pPr>
            <w:r w:rsidRPr="00696DE3">
              <w:rPr>
                <w:rFonts w:cs="Arial"/>
                <w:color w:val="000000"/>
                <w:lang w:eastAsia="id-ID"/>
              </w:rPr>
              <w:t>Vivado 201</w:t>
            </w:r>
            <w:r w:rsidR="00434533">
              <w:rPr>
                <w:rFonts w:cs="Arial"/>
                <w:color w:val="000000"/>
                <w:lang w:eastAsia="id-ID"/>
              </w:rPr>
              <w:t>9.2</w:t>
            </w:r>
          </w:p>
        </w:tc>
        <w:tc>
          <w:tcPr>
            <w:tcW w:w="3218" w:type="pct"/>
            <w:shd w:val="clear" w:color="auto" w:fill="auto"/>
            <w:vAlign w:val="center"/>
          </w:tcPr>
          <w:p w14:paraId="59A65291" w14:textId="77777777" w:rsidR="00EC1CAC" w:rsidRPr="00696DE3" w:rsidRDefault="00EC1CAC" w:rsidP="00AF607E">
            <w:pPr>
              <w:jc w:val="left"/>
              <w:rPr>
                <w:rFonts w:cs="Arial"/>
                <w:color w:val="000000"/>
              </w:rPr>
            </w:pPr>
            <w:r w:rsidRPr="00696DE3">
              <w:rPr>
                <w:rFonts w:cs="Arial"/>
                <w:color w:val="000000"/>
              </w:rPr>
              <w:t>Synthesize and analyze HDL design</w:t>
            </w:r>
          </w:p>
        </w:tc>
      </w:tr>
      <w:tr w:rsidR="00E63186" w:rsidRPr="00696DE3" w14:paraId="1C4AA351" w14:textId="77777777" w:rsidTr="008C28A5">
        <w:trPr>
          <w:jc w:val="center"/>
        </w:trPr>
        <w:tc>
          <w:tcPr>
            <w:tcW w:w="1782" w:type="pct"/>
            <w:shd w:val="clear" w:color="auto" w:fill="auto"/>
            <w:vAlign w:val="center"/>
          </w:tcPr>
          <w:p w14:paraId="02DF7B23" w14:textId="2D0B52A2" w:rsidR="00E63186" w:rsidRPr="00696DE3" w:rsidRDefault="00E63186" w:rsidP="00AF607E">
            <w:pPr>
              <w:shd w:val="clear" w:color="auto" w:fill="FFFFFF"/>
              <w:jc w:val="left"/>
              <w:rPr>
                <w:rFonts w:cs="Arial"/>
                <w:color w:val="000000"/>
                <w:lang w:eastAsia="id-ID"/>
              </w:rPr>
            </w:pPr>
            <w:r>
              <w:rPr>
                <w:rFonts w:cs="Arial"/>
                <w:color w:val="000000"/>
                <w:lang w:eastAsia="id-ID"/>
              </w:rPr>
              <w:t>Vivado HLS</w:t>
            </w:r>
          </w:p>
        </w:tc>
        <w:tc>
          <w:tcPr>
            <w:tcW w:w="3218" w:type="pct"/>
            <w:shd w:val="clear" w:color="auto" w:fill="auto"/>
            <w:vAlign w:val="center"/>
          </w:tcPr>
          <w:p w14:paraId="5283907B" w14:textId="2F7D5035" w:rsidR="00E63186" w:rsidRPr="00696DE3" w:rsidRDefault="00634599" w:rsidP="00AF607E">
            <w:pPr>
              <w:jc w:val="left"/>
              <w:rPr>
                <w:rFonts w:cs="Arial"/>
                <w:color w:val="000000"/>
              </w:rPr>
            </w:pPr>
            <w:r>
              <w:rPr>
                <w:rFonts w:cs="Arial"/>
                <w:color w:val="000000"/>
              </w:rPr>
              <w:t>Synthesis rtl using HLS method</w:t>
            </w:r>
          </w:p>
        </w:tc>
      </w:tr>
      <w:tr w:rsidR="00EC1CAC" w:rsidRPr="00696DE3" w14:paraId="1246D713" w14:textId="77777777" w:rsidTr="008C28A5">
        <w:trPr>
          <w:jc w:val="center"/>
        </w:trPr>
        <w:tc>
          <w:tcPr>
            <w:tcW w:w="1782" w:type="pct"/>
            <w:shd w:val="clear" w:color="auto" w:fill="auto"/>
            <w:vAlign w:val="center"/>
          </w:tcPr>
          <w:p w14:paraId="779A3F29" w14:textId="77777777" w:rsidR="00EC1CAC" w:rsidRPr="00696DE3" w:rsidRDefault="00EC1CAC" w:rsidP="00AF607E">
            <w:pPr>
              <w:jc w:val="left"/>
              <w:rPr>
                <w:rFonts w:cs="Arial"/>
                <w:b/>
                <w:color w:val="000000"/>
              </w:rPr>
            </w:pPr>
            <w:r w:rsidRPr="00696DE3">
              <w:rPr>
                <w:rFonts w:cs="Arial"/>
                <w:color w:val="000000"/>
                <w:shd w:val="clear" w:color="auto" w:fill="FFFFFF"/>
              </w:rPr>
              <w:t>Xilinx SDK</w:t>
            </w:r>
          </w:p>
        </w:tc>
        <w:tc>
          <w:tcPr>
            <w:tcW w:w="3218" w:type="pct"/>
            <w:shd w:val="clear" w:color="auto" w:fill="auto"/>
            <w:vAlign w:val="center"/>
          </w:tcPr>
          <w:p w14:paraId="73760911" w14:textId="0D5A80F5" w:rsidR="00EC1CAC" w:rsidRPr="00696DE3" w:rsidRDefault="00EC1CAC" w:rsidP="00AF607E">
            <w:pPr>
              <w:jc w:val="left"/>
              <w:rPr>
                <w:rFonts w:cs="Arial"/>
                <w:color w:val="000000"/>
              </w:rPr>
            </w:pPr>
            <w:r w:rsidRPr="00696DE3">
              <w:rPr>
                <w:rFonts w:cs="Arial"/>
                <w:color w:val="000000"/>
              </w:rPr>
              <w:t xml:space="preserve">Programm </w:t>
            </w:r>
            <w:r w:rsidR="00434533">
              <w:rPr>
                <w:rFonts w:cs="Arial"/>
                <w:color w:val="000000"/>
              </w:rPr>
              <w:t>Zynq</w:t>
            </w:r>
            <w:r w:rsidR="00E63186">
              <w:rPr>
                <w:rFonts w:cs="Arial"/>
                <w:color w:val="000000"/>
              </w:rPr>
              <w:t xml:space="preserve"> processor</w:t>
            </w:r>
          </w:p>
        </w:tc>
      </w:tr>
    </w:tbl>
    <w:p w14:paraId="41402E83" w14:textId="6501A4CF" w:rsidR="00184F4C" w:rsidRDefault="00184F4C" w:rsidP="00AF607E">
      <w:pPr>
        <w:jc w:val="left"/>
      </w:pPr>
      <w:r>
        <w:t xml:space="preserve">Note: This material is not included in </w:t>
      </w:r>
      <w:r w:rsidR="00145373">
        <w:t>bid/budget</w:t>
      </w:r>
    </w:p>
    <w:p w14:paraId="5B7DA66E" w14:textId="77777777" w:rsidR="00A212A2" w:rsidRDefault="00A212A2">
      <w:pPr>
        <w:jc w:val="left"/>
        <w:rPr>
          <w:rFonts w:asciiTheme="majorHAnsi" w:eastAsiaTheme="majorEastAsia" w:hAnsiTheme="majorHAnsi" w:cstheme="majorBidi"/>
          <w:b/>
          <w:bCs/>
          <w:color w:val="365F91" w:themeColor="accent1" w:themeShade="BF"/>
          <w:sz w:val="28"/>
          <w:szCs w:val="28"/>
        </w:rPr>
      </w:pPr>
      <w:r>
        <w:br w:type="page"/>
      </w:r>
    </w:p>
    <w:p w14:paraId="0B1C906A" w14:textId="12EF13E1" w:rsidR="00E205DE" w:rsidRDefault="00E205DE" w:rsidP="00A212A2">
      <w:pPr>
        <w:pStyle w:val="Heading1"/>
      </w:pPr>
      <w:r>
        <w:lastRenderedPageBreak/>
        <w:t>Project Schedule</w:t>
      </w:r>
      <w:r w:rsidR="00A212A2">
        <w:t xml:space="preserve"> </w:t>
      </w:r>
      <w:r w:rsidR="009D445C">
        <w:t>and</w:t>
      </w:r>
      <w:r w:rsidR="00A212A2">
        <w:t xml:space="preserve"> Milestones</w:t>
      </w:r>
    </w:p>
    <w:tbl>
      <w:tblPr>
        <w:tblW w:w="5000" w:type="pct"/>
        <w:tblLook w:val="04A0" w:firstRow="1" w:lastRow="0" w:firstColumn="1" w:lastColumn="0" w:noHBand="0" w:noVBand="1"/>
      </w:tblPr>
      <w:tblGrid>
        <w:gridCol w:w="1325"/>
        <w:gridCol w:w="574"/>
        <w:gridCol w:w="574"/>
        <w:gridCol w:w="574"/>
        <w:gridCol w:w="574"/>
        <w:gridCol w:w="574"/>
        <w:gridCol w:w="574"/>
        <w:gridCol w:w="573"/>
        <w:gridCol w:w="573"/>
        <w:gridCol w:w="573"/>
        <w:gridCol w:w="573"/>
        <w:gridCol w:w="573"/>
        <w:gridCol w:w="573"/>
        <w:gridCol w:w="573"/>
        <w:gridCol w:w="560"/>
      </w:tblGrid>
      <w:tr w:rsidR="009D445C" w:rsidRPr="009D445C" w14:paraId="05DE3C83" w14:textId="77777777" w:rsidTr="009D445C">
        <w:trPr>
          <w:trHeight w:val="290"/>
        </w:trPr>
        <w:tc>
          <w:tcPr>
            <w:tcW w:w="70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80B5655" w14:textId="60AD225B" w:rsidR="009D445C" w:rsidRPr="009D445C" w:rsidRDefault="009D445C" w:rsidP="009D445C">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lang w:eastAsia="id-ID"/>
              </w:rPr>
              <w:t>Milestones</w:t>
            </w:r>
          </w:p>
        </w:tc>
        <w:tc>
          <w:tcPr>
            <w:tcW w:w="613" w:type="pct"/>
            <w:gridSpan w:val="2"/>
            <w:tcBorders>
              <w:top w:val="single" w:sz="8" w:space="0" w:color="auto"/>
              <w:left w:val="nil"/>
              <w:bottom w:val="single" w:sz="4" w:space="0" w:color="auto"/>
              <w:right w:val="single" w:sz="8" w:space="0" w:color="000000"/>
            </w:tcBorders>
            <w:shd w:val="clear" w:color="auto" w:fill="auto"/>
            <w:noWrap/>
            <w:vAlign w:val="center"/>
            <w:hideMark/>
          </w:tcPr>
          <w:p w14:paraId="05FBBAA6"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July</w:t>
            </w:r>
          </w:p>
        </w:tc>
        <w:tc>
          <w:tcPr>
            <w:tcW w:w="1226" w:type="pct"/>
            <w:gridSpan w:val="4"/>
            <w:tcBorders>
              <w:top w:val="single" w:sz="8" w:space="0" w:color="auto"/>
              <w:left w:val="nil"/>
              <w:bottom w:val="single" w:sz="4" w:space="0" w:color="auto"/>
              <w:right w:val="single" w:sz="8" w:space="0" w:color="000000"/>
            </w:tcBorders>
            <w:shd w:val="clear" w:color="auto" w:fill="auto"/>
            <w:noWrap/>
            <w:vAlign w:val="center"/>
            <w:hideMark/>
          </w:tcPr>
          <w:p w14:paraId="25341586"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August</w:t>
            </w:r>
          </w:p>
        </w:tc>
        <w:tc>
          <w:tcPr>
            <w:tcW w:w="1226" w:type="pct"/>
            <w:gridSpan w:val="4"/>
            <w:tcBorders>
              <w:top w:val="single" w:sz="8" w:space="0" w:color="auto"/>
              <w:left w:val="nil"/>
              <w:bottom w:val="single" w:sz="4" w:space="0" w:color="auto"/>
              <w:right w:val="single" w:sz="8" w:space="0" w:color="000000"/>
            </w:tcBorders>
            <w:shd w:val="clear" w:color="auto" w:fill="auto"/>
            <w:noWrap/>
            <w:vAlign w:val="center"/>
            <w:hideMark/>
          </w:tcPr>
          <w:p w14:paraId="5A2A7764"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September</w:t>
            </w:r>
          </w:p>
        </w:tc>
        <w:tc>
          <w:tcPr>
            <w:tcW w:w="1226" w:type="pct"/>
            <w:gridSpan w:val="4"/>
            <w:tcBorders>
              <w:top w:val="single" w:sz="8" w:space="0" w:color="auto"/>
              <w:left w:val="nil"/>
              <w:bottom w:val="single" w:sz="4" w:space="0" w:color="auto"/>
              <w:right w:val="single" w:sz="8" w:space="0" w:color="000000"/>
            </w:tcBorders>
            <w:shd w:val="clear" w:color="auto" w:fill="auto"/>
            <w:noWrap/>
            <w:vAlign w:val="center"/>
            <w:hideMark/>
          </w:tcPr>
          <w:p w14:paraId="2A331CA2"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October</w:t>
            </w:r>
          </w:p>
        </w:tc>
      </w:tr>
      <w:tr w:rsidR="009D445C" w:rsidRPr="009D445C" w14:paraId="321B153A" w14:textId="77777777" w:rsidTr="009D445C">
        <w:trPr>
          <w:trHeight w:val="300"/>
        </w:trPr>
        <w:tc>
          <w:tcPr>
            <w:tcW w:w="709" w:type="pct"/>
            <w:vMerge/>
            <w:tcBorders>
              <w:top w:val="single" w:sz="8" w:space="0" w:color="auto"/>
              <w:left w:val="single" w:sz="8" w:space="0" w:color="auto"/>
              <w:bottom w:val="single" w:sz="8" w:space="0" w:color="000000"/>
              <w:right w:val="single" w:sz="8" w:space="0" w:color="auto"/>
            </w:tcBorders>
            <w:vAlign w:val="center"/>
            <w:hideMark/>
          </w:tcPr>
          <w:p w14:paraId="39C40FE8" w14:textId="77777777" w:rsidR="009D445C" w:rsidRPr="009D445C" w:rsidRDefault="009D445C" w:rsidP="009D445C">
            <w:pPr>
              <w:spacing w:after="0" w:line="240" w:lineRule="auto"/>
              <w:jc w:val="left"/>
              <w:rPr>
                <w:rFonts w:ascii="Arial" w:eastAsia="Times New Roman" w:hAnsi="Arial" w:cs="Arial"/>
                <w:color w:val="000000"/>
                <w:sz w:val="20"/>
                <w:szCs w:val="20"/>
              </w:rPr>
            </w:pPr>
          </w:p>
        </w:tc>
        <w:tc>
          <w:tcPr>
            <w:tcW w:w="307" w:type="pct"/>
            <w:tcBorders>
              <w:top w:val="nil"/>
              <w:left w:val="nil"/>
              <w:bottom w:val="single" w:sz="8" w:space="0" w:color="auto"/>
              <w:right w:val="single" w:sz="4" w:space="0" w:color="auto"/>
            </w:tcBorders>
            <w:shd w:val="clear" w:color="auto" w:fill="auto"/>
            <w:noWrap/>
            <w:vAlign w:val="center"/>
            <w:hideMark/>
          </w:tcPr>
          <w:p w14:paraId="31A31877"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3</w:t>
            </w:r>
          </w:p>
        </w:tc>
        <w:tc>
          <w:tcPr>
            <w:tcW w:w="307" w:type="pct"/>
            <w:tcBorders>
              <w:top w:val="nil"/>
              <w:left w:val="nil"/>
              <w:bottom w:val="single" w:sz="8" w:space="0" w:color="auto"/>
              <w:right w:val="single" w:sz="8" w:space="0" w:color="auto"/>
            </w:tcBorders>
            <w:shd w:val="clear" w:color="auto" w:fill="auto"/>
            <w:noWrap/>
            <w:vAlign w:val="center"/>
            <w:hideMark/>
          </w:tcPr>
          <w:p w14:paraId="58EE5742"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4</w:t>
            </w:r>
          </w:p>
        </w:tc>
        <w:tc>
          <w:tcPr>
            <w:tcW w:w="307" w:type="pct"/>
            <w:tcBorders>
              <w:top w:val="nil"/>
              <w:left w:val="nil"/>
              <w:bottom w:val="single" w:sz="8" w:space="0" w:color="auto"/>
              <w:right w:val="single" w:sz="4" w:space="0" w:color="auto"/>
            </w:tcBorders>
            <w:shd w:val="clear" w:color="auto" w:fill="auto"/>
            <w:noWrap/>
            <w:vAlign w:val="center"/>
            <w:hideMark/>
          </w:tcPr>
          <w:p w14:paraId="4A966A80"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1</w:t>
            </w:r>
          </w:p>
        </w:tc>
        <w:tc>
          <w:tcPr>
            <w:tcW w:w="307" w:type="pct"/>
            <w:tcBorders>
              <w:top w:val="nil"/>
              <w:left w:val="nil"/>
              <w:bottom w:val="single" w:sz="8" w:space="0" w:color="auto"/>
              <w:right w:val="single" w:sz="4" w:space="0" w:color="auto"/>
            </w:tcBorders>
            <w:shd w:val="clear" w:color="auto" w:fill="auto"/>
            <w:noWrap/>
            <w:vAlign w:val="center"/>
            <w:hideMark/>
          </w:tcPr>
          <w:p w14:paraId="07807D15"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2</w:t>
            </w:r>
          </w:p>
        </w:tc>
        <w:tc>
          <w:tcPr>
            <w:tcW w:w="307" w:type="pct"/>
            <w:tcBorders>
              <w:top w:val="nil"/>
              <w:left w:val="nil"/>
              <w:bottom w:val="single" w:sz="8" w:space="0" w:color="auto"/>
              <w:right w:val="single" w:sz="4" w:space="0" w:color="auto"/>
            </w:tcBorders>
            <w:shd w:val="clear" w:color="auto" w:fill="auto"/>
            <w:noWrap/>
            <w:vAlign w:val="center"/>
            <w:hideMark/>
          </w:tcPr>
          <w:p w14:paraId="674B342A"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3</w:t>
            </w:r>
          </w:p>
        </w:tc>
        <w:tc>
          <w:tcPr>
            <w:tcW w:w="307" w:type="pct"/>
            <w:tcBorders>
              <w:top w:val="nil"/>
              <w:left w:val="nil"/>
              <w:bottom w:val="single" w:sz="8" w:space="0" w:color="auto"/>
              <w:right w:val="single" w:sz="8" w:space="0" w:color="auto"/>
            </w:tcBorders>
            <w:shd w:val="clear" w:color="auto" w:fill="auto"/>
            <w:noWrap/>
            <w:vAlign w:val="center"/>
            <w:hideMark/>
          </w:tcPr>
          <w:p w14:paraId="4B1D2F89"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4</w:t>
            </w:r>
          </w:p>
        </w:tc>
        <w:tc>
          <w:tcPr>
            <w:tcW w:w="307" w:type="pct"/>
            <w:tcBorders>
              <w:top w:val="nil"/>
              <w:left w:val="nil"/>
              <w:bottom w:val="single" w:sz="8" w:space="0" w:color="auto"/>
              <w:right w:val="single" w:sz="4" w:space="0" w:color="auto"/>
            </w:tcBorders>
            <w:shd w:val="clear" w:color="auto" w:fill="auto"/>
            <w:noWrap/>
            <w:vAlign w:val="center"/>
            <w:hideMark/>
          </w:tcPr>
          <w:p w14:paraId="39B57369"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1</w:t>
            </w:r>
          </w:p>
        </w:tc>
        <w:tc>
          <w:tcPr>
            <w:tcW w:w="307" w:type="pct"/>
            <w:tcBorders>
              <w:top w:val="nil"/>
              <w:left w:val="nil"/>
              <w:bottom w:val="single" w:sz="8" w:space="0" w:color="auto"/>
              <w:right w:val="single" w:sz="4" w:space="0" w:color="auto"/>
            </w:tcBorders>
            <w:shd w:val="clear" w:color="auto" w:fill="auto"/>
            <w:noWrap/>
            <w:vAlign w:val="center"/>
            <w:hideMark/>
          </w:tcPr>
          <w:p w14:paraId="0119586B"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2</w:t>
            </w:r>
          </w:p>
        </w:tc>
        <w:tc>
          <w:tcPr>
            <w:tcW w:w="307" w:type="pct"/>
            <w:tcBorders>
              <w:top w:val="nil"/>
              <w:left w:val="nil"/>
              <w:bottom w:val="single" w:sz="8" w:space="0" w:color="auto"/>
              <w:right w:val="single" w:sz="4" w:space="0" w:color="auto"/>
            </w:tcBorders>
            <w:shd w:val="clear" w:color="auto" w:fill="auto"/>
            <w:noWrap/>
            <w:vAlign w:val="center"/>
            <w:hideMark/>
          </w:tcPr>
          <w:p w14:paraId="4461A91C"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3</w:t>
            </w:r>
          </w:p>
        </w:tc>
        <w:tc>
          <w:tcPr>
            <w:tcW w:w="307" w:type="pct"/>
            <w:tcBorders>
              <w:top w:val="nil"/>
              <w:left w:val="nil"/>
              <w:bottom w:val="single" w:sz="8" w:space="0" w:color="auto"/>
              <w:right w:val="single" w:sz="8" w:space="0" w:color="auto"/>
            </w:tcBorders>
            <w:shd w:val="clear" w:color="auto" w:fill="auto"/>
            <w:noWrap/>
            <w:vAlign w:val="center"/>
            <w:hideMark/>
          </w:tcPr>
          <w:p w14:paraId="71A15F67"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4</w:t>
            </w:r>
          </w:p>
        </w:tc>
        <w:tc>
          <w:tcPr>
            <w:tcW w:w="307" w:type="pct"/>
            <w:tcBorders>
              <w:top w:val="nil"/>
              <w:left w:val="nil"/>
              <w:bottom w:val="single" w:sz="8" w:space="0" w:color="auto"/>
              <w:right w:val="single" w:sz="4" w:space="0" w:color="auto"/>
            </w:tcBorders>
            <w:shd w:val="clear" w:color="auto" w:fill="auto"/>
            <w:noWrap/>
            <w:vAlign w:val="center"/>
            <w:hideMark/>
          </w:tcPr>
          <w:p w14:paraId="56D5DB9E"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1</w:t>
            </w:r>
          </w:p>
        </w:tc>
        <w:tc>
          <w:tcPr>
            <w:tcW w:w="307" w:type="pct"/>
            <w:tcBorders>
              <w:top w:val="nil"/>
              <w:left w:val="nil"/>
              <w:bottom w:val="single" w:sz="8" w:space="0" w:color="auto"/>
              <w:right w:val="single" w:sz="4" w:space="0" w:color="auto"/>
            </w:tcBorders>
            <w:shd w:val="clear" w:color="auto" w:fill="auto"/>
            <w:noWrap/>
            <w:vAlign w:val="center"/>
            <w:hideMark/>
          </w:tcPr>
          <w:p w14:paraId="65571722"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2</w:t>
            </w:r>
          </w:p>
        </w:tc>
        <w:tc>
          <w:tcPr>
            <w:tcW w:w="307" w:type="pct"/>
            <w:tcBorders>
              <w:top w:val="nil"/>
              <w:left w:val="nil"/>
              <w:bottom w:val="single" w:sz="8" w:space="0" w:color="auto"/>
              <w:right w:val="single" w:sz="4" w:space="0" w:color="auto"/>
            </w:tcBorders>
            <w:shd w:val="clear" w:color="auto" w:fill="auto"/>
            <w:noWrap/>
            <w:vAlign w:val="center"/>
            <w:hideMark/>
          </w:tcPr>
          <w:p w14:paraId="591F7247"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3</w:t>
            </w:r>
          </w:p>
        </w:tc>
        <w:tc>
          <w:tcPr>
            <w:tcW w:w="307" w:type="pct"/>
            <w:tcBorders>
              <w:top w:val="nil"/>
              <w:left w:val="nil"/>
              <w:bottom w:val="single" w:sz="8" w:space="0" w:color="auto"/>
              <w:right w:val="single" w:sz="8" w:space="0" w:color="auto"/>
            </w:tcBorders>
            <w:shd w:val="clear" w:color="auto" w:fill="auto"/>
            <w:noWrap/>
            <w:vAlign w:val="center"/>
            <w:hideMark/>
          </w:tcPr>
          <w:p w14:paraId="26700275"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4</w:t>
            </w:r>
          </w:p>
        </w:tc>
      </w:tr>
      <w:tr w:rsidR="009D445C" w:rsidRPr="009D445C" w14:paraId="6585C9E8" w14:textId="77777777" w:rsidTr="009D445C">
        <w:trPr>
          <w:trHeight w:val="290"/>
        </w:trPr>
        <w:tc>
          <w:tcPr>
            <w:tcW w:w="709" w:type="pct"/>
            <w:tcBorders>
              <w:top w:val="nil"/>
              <w:left w:val="single" w:sz="8" w:space="0" w:color="auto"/>
              <w:bottom w:val="single" w:sz="4" w:space="0" w:color="auto"/>
              <w:right w:val="single" w:sz="8" w:space="0" w:color="auto"/>
            </w:tcBorders>
            <w:shd w:val="clear" w:color="auto" w:fill="auto"/>
            <w:vAlign w:val="center"/>
            <w:hideMark/>
          </w:tcPr>
          <w:p w14:paraId="540A19ED"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rPr>
              <w:t>DAQ FPGA design</w:t>
            </w:r>
          </w:p>
        </w:tc>
        <w:tc>
          <w:tcPr>
            <w:tcW w:w="307" w:type="pct"/>
            <w:tcBorders>
              <w:top w:val="nil"/>
              <w:left w:val="nil"/>
              <w:bottom w:val="single" w:sz="4" w:space="0" w:color="auto"/>
              <w:right w:val="single" w:sz="4" w:space="0" w:color="auto"/>
            </w:tcBorders>
            <w:shd w:val="clear" w:color="000000" w:fill="000000"/>
            <w:noWrap/>
            <w:vAlign w:val="center"/>
            <w:hideMark/>
          </w:tcPr>
          <w:p w14:paraId="22917A5B"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4" w:space="0" w:color="auto"/>
              <w:right w:val="single" w:sz="8" w:space="0" w:color="auto"/>
            </w:tcBorders>
            <w:shd w:val="clear" w:color="000000" w:fill="000000"/>
            <w:noWrap/>
            <w:vAlign w:val="center"/>
            <w:hideMark/>
          </w:tcPr>
          <w:p w14:paraId="420FC60E"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4" w:space="0" w:color="auto"/>
              <w:right w:val="single" w:sz="4" w:space="0" w:color="auto"/>
            </w:tcBorders>
            <w:shd w:val="clear" w:color="000000" w:fill="000000"/>
            <w:noWrap/>
            <w:vAlign w:val="center"/>
            <w:hideMark/>
          </w:tcPr>
          <w:p w14:paraId="722DEE7C"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rPr>
              <w:t> </w:t>
            </w:r>
          </w:p>
        </w:tc>
        <w:tc>
          <w:tcPr>
            <w:tcW w:w="307" w:type="pct"/>
            <w:tcBorders>
              <w:top w:val="nil"/>
              <w:left w:val="nil"/>
              <w:bottom w:val="single" w:sz="4" w:space="0" w:color="auto"/>
              <w:right w:val="single" w:sz="4" w:space="0" w:color="auto"/>
            </w:tcBorders>
            <w:shd w:val="clear" w:color="000000" w:fill="000000"/>
            <w:noWrap/>
            <w:vAlign w:val="center"/>
            <w:hideMark/>
          </w:tcPr>
          <w:p w14:paraId="6722FE5C"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4" w:space="0" w:color="auto"/>
              <w:right w:val="single" w:sz="4" w:space="0" w:color="auto"/>
            </w:tcBorders>
            <w:shd w:val="clear" w:color="000000" w:fill="000000"/>
            <w:noWrap/>
            <w:vAlign w:val="center"/>
            <w:hideMark/>
          </w:tcPr>
          <w:p w14:paraId="4484FE3E"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4" w:space="0" w:color="auto"/>
              <w:right w:val="single" w:sz="8" w:space="0" w:color="auto"/>
            </w:tcBorders>
            <w:shd w:val="clear" w:color="000000" w:fill="000000"/>
            <w:noWrap/>
            <w:vAlign w:val="center"/>
            <w:hideMark/>
          </w:tcPr>
          <w:p w14:paraId="3D1A5CCD"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4" w:space="0" w:color="auto"/>
              <w:right w:val="single" w:sz="4" w:space="0" w:color="auto"/>
            </w:tcBorders>
            <w:shd w:val="clear" w:color="auto" w:fill="auto"/>
            <w:noWrap/>
            <w:vAlign w:val="center"/>
            <w:hideMark/>
          </w:tcPr>
          <w:p w14:paraId="3766FADE"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4" w:space="0" w:color="auto"/>
              <w:right w:val="single" w:sz="4" w:space="0" w:color="auto"/>
            </w:tcBorders>
            <w:shd w:val="clear" w:color="auto" w:fill="auto"/>
            <w:noWrap/>
            <w:vAlign w:val="center"/>
            <w:hideMark/>
          </w:tcPr>
          <w:p w14:paraId="04B2DAB0"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4" w:space="0" w:color="auto"/>
              <w:right w:val="single" w:sz="4" w:space="0" w:color="auto"/>
            </w:tcBorders>
            <w:shd w:val="clear" w:color="auto" w:fill="auto"/>
            <w:noWrap/>
            <w:vAlign w:val="center"/>
            <w:hideMark/>
          </w:tcPr>
          <w:p w14:paraId="5C7C42B7"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4" w:space="0" w:color="auto"/>
              <w:right w:val="single" w:sz="8" w:space="0" w:color="auto"/>
            </w:tcBorders>
            <w:shd w:val="clear" w:color="auto" w:fill="auto"/>
            <w:noWrap/>
            <w:vAlign w:val="center"/>
            <w:hideMark/>
          </w:tcPr>
          <w:p w14:paraId="261849D6"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4" w:space="0" w:color="auto"/>
              <w:right w:val="single" w:sz="4" w:space="0" w:color="auto"/>
            </w:tcBorders>
            <w:shd w:val="clear" w:color="auto" w:fill="auto"/>
            <w:noWrap/>
            <w:vAlign w:val="center"/>
            <w:hideMark/>
          </w:tcPr>
          <w:p w14:paraId="0CD56B0A"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4" w:space="0" w:color="auto"/>
              <w:right w:val="single" w:sz="4" w:space="0" w:color="auto"/>
            </w:tcBorders>
            <w:shd w:val="clear" w:color="auto" w:fill="auto"/>
            <w:noWrap/>
            <w:vAlign w:val="center"/>
            <w:hideMark/>
          </w:tcPr>
          <w:p w14:paraId="72781F5E"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4" w:space="0" w:color="auto"/>
              <w:right w:val="single" w:sz="4" w:space="0" w:color="auto"/>
            </w:tcBorders>
            <w:shd w:val="clear" w:color="auto" w:fill="auto"/>
            <w:noWrap/>
            <w:vAlign w:val="center"/>
            <w:hideMark/>
          </w:tcPr>
          <w:p w14:paraId="055856F5"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4" w:space="0" w:color="auto"/>
              <w:right w:val="single" w:sz="8" w:space="0" w:color="auto"/>
            </w:tcBorders>
            <w:shd w:val="clear" w:color="auto" w:fill="auto"/>
            <w:noWrap/>
            <w:vAlign w:val="center"/>
            <w:hideMark/>
          </w:tcPr>
          <w:p w14:paraId="290CA795"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r>
      <w:tr w:rsidR="009D445C" w:rsidRPr="009D445C" w14:paraId="3D20BE7B" w14:textId="77777777" w:rsidTr="009D445C">
        <w:trPr>
          <w:trHeight w:val="290"/>
        </w:trPr>
        <w:tc>
          <w:tcPr>
            <w:tcW w:w="709" w:type="pct"/>
            <w:tcBorders>
              <w:top w:val="nil"/>
              <w:left w:val="single" w:sz="8" w:space="0" w:color="auto"/>
              <w:bottom w:val="single" w:sz="4" w:space="0" w:color="auto"/>
              <w:right w:val="single" w:sz="8" w:space="0" w:color="auto"/>
            </w:tcBorders>
            <w:shd w:val="clear" w:color="auto" w:fill="auto"/>
            <w:vAlign w:val="center"/>
            <w:hideMark/>
          </w:tcPr>
          <w:p w14:paraId="589FADC2"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rPr>
              <w:t>DSP FPGA Design</w:t>
            </w:r>
          </w:p>
        </w:tc>
        <w:tc>
          <w:tcPr>
            <w:tcW w:w="307" w:type="pct"/>
            <w:tcBorders>
              <w:top w:val="nil"/>
              <w:left w:val="nil"/>
              <w:bottom w:val="single" w:sz="4" w:space="0" w:color="auto"/>
              <w:right w:val="single" w:sz="4" w:space="0" w:color="auto"/>
            </w:tcBorders>
            <w:shd w:val="clear" w:color="auto" w:fill="auto"/>
            <w:noWrap/>
            <w:vAlign w:val="center"/>
            <w:hideMark/>
          </w:tcPr>
          <w:p w14:paraId="00D9DB93"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8" w:space="0" w:color="auto"/>
            </w:tcBorders>
            <w:shd w:val="clear" w:color="auto" w:fill="auto"/>
            <w:noWrap/>
            <w:vAlign w:val="center"/>
            <w:hideMark/>
          </w:tcPr>
          <w:p w14:paraId="40C93FB0"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14:paraId="039D2001"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14:paraId="3DE175DE"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14:paraId="0D73A5A3"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8" w:space="0" w:color="auto"/>
            </w:tcBorders>
            <w:shd w:val="clear" w:color="auto" w:fill="auto"/>
            <w:noWrap/>
            <w:vAlign w:val="center"/>
            <w:hideMark/>
          </w:tcPr>
          <w:p w14:paraId="28A6057B"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4" w:space="0" w:color="auto"/>
            </w:tcBorders>
            <w:shd w:val="clear" w:color="000000" w:fill="000000"/>
            <w:noWrap/>
            <w:vAlign w:val="center"/>
            <w:hideMark/>
          </w:tcPr>
          <w:p w14:paraId="042CFA0F"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4" w:space="0" w:color="auto"/>
            </w:tcBorders>
            <w:shd w:val="clear" w:color="000000" w:fill="000000"/>
            <w:noWrap/>
            <w:vAlign w:val="center"/>
            <w:hideMark/>
          </w:tcPr>
          <w:p w14:paraId="4C81B1AB"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4" w:space="0" w:color="auto"/>
            </w:tcBorders>
            <w:shd w:val="clear" w:color="000000" w:fill="000000"/>
            <w:noWrap/>
            <w:vAlign w:val="center"/>
            <w:hideMark/>
          </w:tcPr>
          <w:p w14:paraId="2689CB02"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8" w:space="0" w:color="auto"/>
            </w:tcBorders>
            <w:shd w:val="clear" w:color="000000" w:fill="000000"/>
            <w:noWrap/>
            <w:vAlign w:val="center"/>
            <w:hideMark/>
          </w:tcPr>
          <w:p w14:paraId="0F3DD60F"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4" w:space="0" w:color="auto"/>
            </w:tcBorders>
            <w:shd w:val="clear" w:color="000000" w:fill="000000"/>
            <w:noWrap/>
            <w:vAlign w:val="center"/>
            <w:hideMark/>
          </w:tcPr>
          <w:p w14:paraId="5249B81E"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4" w:space="0" w:color="auto"/>
            </w:tcBorders>
            <w:shd w:val="clear" w:color="000000" w:fill="000000"/>
            <w:noWrap/>
            <w:vAlign w:val="center"/>
            <w:hideMark/>
          </w:tcPr>
          <w:p w14:paraId="7129395A"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4" w:space="0" w:color="auto"/>
            </w:tcBorders>
            <w:shd w:val="clear" w:color="auto" w:fill="auto"/>
            <w:noWrap/>
            <w:vAlign w:val="center"/>
            <w:hideMark/>
          </w:tcPr>
          <w:p w14:paraId="558A2575"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c>
          <w:tcPr>
            <w:tcW w:w="307" w:type="pct"/>
            <w:tcBorders>
              <w:top w:val="nil"/>
              <w:left w:val="nil"/>
              <w:bottom w:val="single" w:sz="4" w:space="0" w:color="auto"/>
              <w:right w:val="single" w:sz="8" w:space="0" w:color="auto"/>
            </w:tcBorders>
            <w:shd w:val="clear" w:color="auto" w:fill="auto"/>
            <w:noWrap/>
            <w:vAlign w:val="center"/>
            <w:hideMark/>
          </w:tcPr>
          <w:p w14:paraId="2FCBEBC5" w14:textId="77777777" w:rsidR="009D445C" w:rsidRPr="009D445C" w:rsidRDefault="009D445C" w:rsidP="009D445C">
            <w:pPr>
              <w:spacing w:after="0" w:line="240" w:lineRule="auto"/>
              <w:jc w:val="left"/>
              <w:rPr>
                <w:rFonts w:ascii="Times New Roman" w:eastAsia="Times New Roman" w:hAnsi="Times New Roman" w:cs="Times New Roman"/>
                <w:color w:val="000000"/>
                <w:sz w:val="20"/>
                <w:szCs w:val="20"/>
              </w:rPr>
            </w:pPr>
            <w:r w:rsidRPr="009D445C">
              <w:rPr>
                <w:rFonts w:ascii="Times New Roman" w:eastAsia="Times New Roman" w:hAnsi="Times New Roman" w:cs="Times New Roman"/>
                <w:color w:val="000000"/>
                <w:sz w:val="20"/>
                <w:szCs w:val="20"/>
              </w:rPr>
              <w:t> </w:t>
            </w:r>
          </w:p>
        </w:tc>
      </w:tr>
      <w:tr w:rsidR="009D445C" w:rsidRPr="009D445C" w14:paraId="55E421D7" w14:textId="77777777" w:rsidTr="009D445C">
        <w:trPr>
          <w:trHeight w:val="300"/>
        </w:trPr>
        <w:tc>
          <w:tcPr>
            <w:tcW w:w="709" w:type="pct"/>
            <w:tcBorders>
              <w:top w:val="nil"/>
              <w:left w:val="single" w:sz="8" w:space="0" w:color="auto"/>
              <w:bottom w:val="single" w:sz="8" w:space="0" w:color="auto"/>
              <w:right w:val="single" w:sz="8" w:space="0" w:color="auto"/>
            </w:tcBorders>
            <w:shd w:val="clear" w:color="auto" w:fill="auto"/>
            <w:vAlign w:val="center"/>
            <w:hideMark/>
          </w:tcPr>
          <w:p w14:paraId="2C384D53"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rPr>
              <w:t>Hardware Test</w:t>
            </w:r>
          </w:p>
        </w:tc>
        <w:tc>
          <w:tcPr>
            <w:tcW w:w="307" w:type="pct"/>
            <w:tcBorders>
              <w:top w:val="nil"/>
              <w:left w:val="nil"/>
              <w:bottom w:val="single" w:sz="8" w:space="0" w:color="auto"/>
              <w:right w:val="single" w:sz="4" w:space="0" w:color="auto"/>
            </w:tcBorders>
            <w:shd w:val="clear" w:color="auto" w:fill="auto"/>
            <w:noWrap/>
            <w:vAlign w:val="center"/>
            <w:hideMark/>
          </w:tcPr>
          <w:p w14:paraId="06FB3E6D"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8" w:space="0" w:color="auto"/>
            </w:tcBorders>
            <w:shd w:val="clear" w:color="auto" w:fill="auto"/>
            <w:noWrap/>
            <w:vAlign w:val="center"/>
            <w:hideMark/>
          </w:tcPr>
          <w:p w14:paraId="6F9683D5"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4" w:space="0" w:color="auto"/>
            </w:tcBorders>
            <w:shd w:val="clear" w:color="auto" w:fill="auto"/>
            <w:noWrap/>
            <w:vAlign w:val="center"/>
            <w:hideMark/>
          </w:tcPr>
          <w:p w14:paraId="7C4C70F8"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4" w:space="0" w:color="auto"/>
            </w:tcBorders>
            <w:shd w:val="clear" w:color="auto" w:fill="auto"/>
            <w:noWrap/>
            <w:vAlign w:val="center"/>
            <w:hideMark/>
          </w:tcPr>
          <w:p w14:paraId="1B96DE32"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4" w:space="0" w:color="auto"/>
            </w:tcBorders>
            <w:shd w:val="clear" w:color="auto" w:fill="auto"/>
            <w:noWrap/>
            <w:vAlign w:val="center"/>
            <w:hideMark/>
          </w:tcPr>
          <w:p w14:paraId="05D6E0A3"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8" w:space="0" w:color="auto"/>
            </w:tcBorders>
            <w:shd w:val="clear" w:color="auto" w:fill="auto"/>
            <w:noWrap/>
            <w:vAlign w:val="center"/>
            <w:hideMark/>
          </w:tcPr>
          <w:p w14:paraId="1F7470BC"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4" w:space="0" w:color="auto"/>
            </w:tcBorders>
            <w:shd w:val="clear" w:color="auto" w:fill="auto"/>
            <w:noWrap/>
            <w:vAlign w:val="center"/>
            <w:hideMark/>
          </w:tcPr>
          <w:p w14:paraId="51159385"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4" w:space="0" w:color="auto"/>
            </w:tcBorders>
            <w:shd w:val="clear" w:color="auto" w:fill="auto"/>
            <w:noWrap/>
            <w:vAlign w:val="center"/>
            <w:hideMark/>
          </w:tcPr>
          <w:p w14:paraId="43C92A23"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4" w:space="0" w:color="auto"/>
            </w:tcBorders>
            <w:shd w:val="clear" w:color="auto" w:fill="auto"/>
            <w:noWrap/>
            <w:vAlign w:val="center"/>
            <w:hideMark/>
          </w:tcPr>
          <w:p w14:paraId="17624BDF"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8" w:space="0" w:color="auto"/>
            </w:tcBorders>
            <w:shd w:val="clear" w:color="auto" w:fill="auto"/>
            <w:noWrap/>
            <w:vAlign w:val="center"/>
            <w:hideMark/>
          </w:tcPr>
          <w:p w14:paraId="3105649B"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4" w:space="0" w:color="auto"/>
            </w:tcBorders>
            <w:shd w:val="clear" w:color="auto" w:fill="auto"/>
            <w:noWrap/>
            <w:vAlign w:val="center"/>
            <w:hideMark/>
          </w:tcPr>
          <w:p w14:paraId="36F169CC"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4" w:space="0" w:color="auto"/>
            </w:tcBorders>
            <w:shd w:val="clear" w:color="auto" w:fill="auto"/>
            <w:noWrap/>
            <w:vAlign w:val="center"/>
            <w:hideMark/>
          </w:tcPr>
          <w:p w14:paraId="667488A1"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4" w:space="0" w:color="auto"/>
            </w:tcBorders>
            <w:shd w:val="clear" w:color="000000" w:fill="000000"/>
            <w:noWrap/>
            <w:vAlign w:val="center"/>
            <w:hideMark/>
          </w:tcPr>
          <w:p w14:paraId="1FAA7A4F"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c>
          <w:tcPr>
            <w:tcW w:w="307" w:type="pct"/>
            <w:tcBorders>
              <w:top w:val="nil"/>
              <w:left w:val="nil"/>
              <w:bottom w:val="single" w:sz="8" w:space="0" w:color="auto"/>
              <w:right w:val="single" w:sz="8" w:space="0" w:color="auto"/>
            </w:tcBorders>
            <w:shd w:val="clear" w:color="000000" w:fill="000000"/>
            <w:noWrap/>
            <w:vAlign w:val="center"/>
            <w:hideMark/>
          </w:tcPr>
          <w:p w14:paraId="6A22D8CD" w14:textId="77777777" w:rsidR="009D445C" w:rsidRPr="009D445C" w:rsidRDefault="009D445C" w:rsidP="009D445C">
            <w:pPr>
              <w:spacing w:after="0" w:line="240" w:lineRule="auto"/>
              <w:jc w:val="center"/>
              <w:rPr>
                <w:rFonts w:ascii="Arial" w:eastAsia="Times New Roman" w:hAnsi="Arial" w:cs="Arial"/>
                <w:color w:val="000000"/>
                <w:sz w:val="20"/>
                <w:szCs w:val="20"/>
              </w:rPr>
            </w:pPr>
            <w:r w:rsidRPr="009D445C">
              <w:rPr>
                <w:rFonts w:ascii="Arial" w:eastAsia="Times New Roman" w:hAnsi="Arial" w:cs="Arial"/>
                <w:color w:val="000000"/>
                <w:sz w:val="20"/>
                <w:szCs w:val="20"/>
                <w:lang w:eastAsia="id-ID"/>
              </w:rPr>
              <w:t> </w:t>
            </w:r>
          </w:p>
        </w:tc>
      </w:tr>
    </w:tbl>
    <w:p w14:paraId="18FB1DC6" w14:textId="77777777" w:rsidR="00E205DE" w:rsidRPr="00EC1CAC" w:rsidRDefault="00E205DE" w:rsidP="00AF607E">
      <w:pPr>
        <w:jc w:val="left"/>
      </w:pPr>
    </w:p>
    <w:bookmarkEnd w:id="60" w:displacedByCustomXml="next"/>
    <w:bookmarkStart w:id="61" w:name="_Toc340220965" w:displacedByCustomXml="next"/>
    <w:sdt>
      <w:sdtPr>
        <w:rPr>
          <w:rFonts w:asciiTheme="minorHAnsi" w:eastAsiaTheme="minorHAnsi" w:hAnsiTheme="minorHAnsi" w:cstheme="minorBidi"/>
          <w:b w:val="0"/>
          <w:bCs w:val="0"/>
          <w:color w:val="auto"/>
          <w:sz w:val="22"/>
          <w:szCs w:val="22"/>
        </w:rPr>
        <w:id w:val="-670556224"/>
        <w:docPartObj>
          <w:docPartGallery w:val="Bibliographies"/>
          <w:docPartUnique/>
        </w:docPartObj>
      </w:sdtPr>
      <w:sdtEndPr/>
      <w:sdtContent>
        <w:p w14:paraId="0618DB15" w14:textId="62A84250" w:rsidR="005D6905" w:rsidRDefault="005D6905">
          <w:pPr>
            <w:pStyle w:val="Heading1"/>
          </w:pPr>
          <w:r>
            <w:t>References</w:t>
          </w:r>
        </w:p>
        <w:sdt>
          <w:sdtPr>
            <w:id w:val="-573587230"/>
            <w:bibliography/>
          </w:sdtPr>
          <w:sdtEndPr/>
          <w:sdtContent>
            <w:p w14:paraId="3A52A350" w14:textId="77777777" w:rsidR="005D6905" w:rsidRDefault="005D690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D6905" w14:paraId="46A437CD" w14:textId="77777777">
                <w:trPr>
                  <w:divId w:val="808202719"/>
                  <w:tblCellSpacing w:w="15" w:type="dxa"/>
                </w:trPr>
                <w:tc>
                  <w:tcPr>
                    <w:tcW w:w="50" w:type="pct"/>
                    <w:hideMark/>
                  </w:tcPr>
                  <w:p w14:paraId="55BDA985" w14:textId="2DDE0AD7" w:rsidR="005D6905" w:rsidRDefault="005D6905">
                    <w:pPr>
                      <w:pStyle w:val="Bibliography"/>
                      <w:rPr>
                        <w:noProof/>
                        <w:sz w:val="24"/>
                        <w:szCs w:val="24"/>
                      </w:rPr>
                    </w:pPr>
                    <w:r>
                      <w:rPr>
                        <w:noProof/>
                      </w:rPr>
                      <w:t xml:space="preserve">[1] </w:t>
                    </w:r>
                  </w:p>
                </w:tc>
                <w:tc>
                  <w:tcPr>
                    <w:tcW w:w="0" w:type="auto"/>
                    <w:hideMark/>
                  </w:tcPr>
                  <w:p w14:paraId="681D49C7" w14:textId="77777777" w:rsidR="005D6905" w:rsidRDefault="005D6905">
                    <w:pPr>
                      <w:pStyle w:val="Bibliography"/>
                      <w:rPr>
                        <w:noProof/>
                      </w:rPr>
                    </w:pPr>
                    <w:r>
                      <w:rPr>
                        <w:noProof/>
                      </w:rPr>
                      <w:t xml:space="preserve">HEIDENHEIN, Product Information IBV 600 Series Interpolation and Digitizing Electronics, 2010. </w:t>
                    </w:r>
                  </w:p>
                </w:tc>
              </w:tr>
            </w:tbl>
            <w:p w14:paraId="02995BD2" w14:textId="0A1BAC28" w:rsidR="005D6905" w:rsidRDefault="005D6905">
              <w:r>
                <w:rPr>
                  <w:b/>
                  <w:bCs/>
                  <w:noProof/>
                </w:rPr>
                <w:fldChar w:fldCharType="end"/>
              </w:r>
            </w:p>
          </w:sdtContent>
        </w:sdt>
      </w:sdtContent>
    </w:sdt>
    <w:p w14:paraId="5EA25F39" w14:textId="586AC929" w:rsidR="00E205DE" w:rsidRDefault="00E205DE" w:rsidP="005D6905">
      <w:pPr>
        <w:pStyle w:val="Heading1"/>
        <w:numPr>
          <w:ilvl w:val="0"/>
          <w:numId w:val="0"/>
        </w:numPr>
      </w:pPr>
    </w:p>
    <w:p w14:paraId="2528B7DF" w14:textId="77777777" w:rsidR="00C332EF" w:rsidRDefault="00C332EF" w:rsidP="001C0E1C">
      <w:pPr>
        <w:pStyle w:val="Heading1"/>
      </w:pPr>
      <w:bookmarkStart w:id="62" w:name="_Toc43852099"/>
      <w:r>
        <w:t>Open Issues</w:t>
      </w:r>
      <w:bookmarkEnd w:id="61"/>
      <w:bookmarkEnd w:id="62"/>
    </w:p>
    <w:tbl>
      <w:tblPr>
        <w:tblStyle w:val="TableGrid"/>
        <w:tblW w:w="0" w:type="auto"/>
        <w:tblLook w:val="04A0" w:firstRow="1" w:lastRow="0" w:firstColumn="1" w:lastColumn="0" w:noHBand="0" w:noVBand="1"/>
      </w:tblPr>
      <w:tblGrid>
        <w:gridCol w:w="1122"/>
        <w:gridCol w:w="1121"/>
        <w:gridCol w:w="1137"/>
        <w:gridCol w:w="1140"/>
        <w:gridCol w:w="1360"/>
        <w:gridCol w:w="1119"/>
        <w:gridCol w:w="1320"/>
        <w:gridCol w:w="1031"/>
      </w:tblGrid>
      <w:tr w:rsidR="00C332EF" w:rsidRPr="00D51B09" w14:paraId="0D414B5B" w14:textId="77777777" w:rsidTr="008929EB">
        <w:tc>
          <w:tcPr>
            <w:tcW w:w="1163" w:type="dxa"/>
            <w:shd w:val="clear" w:color="auto" w:fill="BFBFBF" w:themeFill="background1" w:themeFillShade="BF"/>
            <w:vAlign w:val="center"/>
          </w:tcPr>
          <w:p w14:paraId="26229EF6" w14:textId="77777777" w:rsidR="00C332EF" w:rsidRPr="00D51B09" w:rsidRDefault="00C332EF" w:rsidP="008929EB">
            <w:pPr>
              <w:jc w:val="center"/>
              <w:rPr>
                <w:b/>
              </w:rPr>
            </w:pPr>
            <w:commentRangeStart w:id="63"/>
            <w:r w:rsidRPr="00D51B09">
              <w:rPr>
                <w:b/>
              </w:rPr>
              <w:t>Issue ID</w:t>
            </w:r>
          </w:p>
        </w:tc>
        <w:tc>
          <w:tcPr>
            <w:tcW w:w="1163" w:type="dxa"/>
            <w:shd w:val="clear" w:color="auto" w:fill="BFBFBF" w:themeFill="background1" w:themeFillShade="BF"/>
            <w:vAlign w:val="center"/>
          </w:tcPr>
          <w:p w14:paraId="1938F8A5" w14:textId="77777777"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14:paraId="39A78B0A" w14:textId="77777777"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14:paraId="6B8DC1D7" w14:textId="77777777"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14:paraId="385252B0" w14:textId="77777777"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14:paraId="493AEDE6" w14:textId="77777777"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14:paraId="74C560BA" w14:textId="77777777"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14:paraId="531CA70C" w14:textId="77777777" w:rsidR="00C332EF" w:rsidRPr="00D51B09" w:rsidRDefault="00C332EF" w:rsidP="008929EB">
            <w:pPr>
              <w:jc w:val="center"/>
              <w:rPr>
                <w:b/>
              </w:rPr>
            </w:pPr>
            <w:r w:rsidRPr="00D51B09">
              <w:rPr>
                <w:b/>
              </w:rPr>
              <w:t>Status</w:t>
            </w:r>
          </w:p>
        </w:tc>
      </w:tr>
      <w:tr w:rsidR="00C332EF" w14:paraId="581F52AD" w14:textId="77777777" w:rsidTr="00C268E7">
        <w:tc>
          <w:tcPr>
            <w:tcW w:w="1163" w:type="dxa"/>
          </w:tcPr>
          <w:p w14:paraId="1CF4AD4A" w14:textId="77777777" w:rsidR="00C332EF" w:rsidRDefault="00C332EF" w:rsidP="00C268E7"/>
        </w:tc>
        <w:tc>
          <w:tcPr>
            <w:tcW w:w="1163" w:type="dxa"/>
          </w:tcPr>
          <w:p w14:paraId="71A8B171" w14:textId="77777777" w:rsidR="00C332EF" w:rsidRDefault="00C332EF" w:rsidP="00C268E7"/>
        </w:tc>
        <w:tc>
          <w:tcPr>
            <w:tcW w:w="1167" w:type="dxa"/>
          </w:tcPr>
          <w:p w14:paraId="6FAC39C7" w14:textId="77777777" w:rsidR="00C332EF" w:rsidRDefault="00C332EF" w:rsidP="00C268E7"/>
        </w:tc>
        <w:tc>
          <w:tcPr>
            <w:tcW w:w="1170" w:type="dxa"/>
          </w:tcPr>
          <w:p w14:paraId="3D317FB4" w14:textId="77777777" w:rsidR="00C332EF" w:rsidRDefault="00C332EF" w:rsidP="00C268E7"/>
        </w:tc>
        <w:tc>
          <w:tcPr>
            <w:tcW w:w="1387" w:type="dxa"/>
          </w:tcPr>
          <w:p w14:paraId="2EFCF256" w14:textId="77777777" w:rsidR="00C332EF" w:rsidRDefault="00C332EF" w:rsidP="00C268E7"/>
        </w:tc>
        <w:tc>
          <w:tcPr>
            <w:tcW w:w="1126" w:type="dxa"/>
          </w:tcPr>
          <w:p w14:paraId="38E98DD5" w14:textId="77777777" w:rsidR="00C332EF" w:rsidRDefault="00C332EF" w:rsidP="00C268E7"/>
        </w:tc>
        <w:commentRangeEnd w:id="63"/>
        <w:tc>
          <w:tcPr>
            <w:tcW w:w="1346" w:type="dxa"/>
          </w:tcPr>
          <w:p w14:paraId="72F2EDE1" w14:textId="77777777" w:rsidR="00C332EF" w:rsidRDefault="000621B6" w:rsidP="00C268E7">
            <w:r>
              <w:rPr>
                <w:rStyle w:val="CommentReference"/>
              </w:rPr>
              <w:commentReference w:id="63"/>
            </w:r>
          </w:p>
        </w:tc>
        <w:tc>
          <w:tcPr>
            <w:tcW w:w="1054" w:type="dxa"/>
          </w:tcPr>
          <w:p w14:paraId="6C9CD835" w14:textId="77777777" w:rsidR="00C332EF" w:rsidRDefault="00C332EF" w:rsidP="00C268E7"/>
        </w:tc>
      </w:tr>
      <w:tr w:rsidR="005A4427" w14:paraId="753016A8" w14:textId="77777777" w:rsidTr="00C268E7">
        <w:trPr>
          <w:ins w:id="64" w:author="Wes Blankenship" w:date="2020-06-30T15:18:00Z"/>
        </w:trPr>
        <w:tc>
          <w:tcPr>
            <w:tcW w:w="1163" w:type="dxa"/>
          </w:tcPr>
          <w:p w14:paraId="13113872" w14:textId="04316A45" w:rsidR="005A4427" w:rsidRDefault="005A4427" w:rsidP="00C268E7">
            <w:pPr>
              <w:rPr>
                <w:ins w:id="65" w:author="Wes Blankenship" w:date="2020-06-30T15:18:00Z"/>
              </w:rPr>
            </w:pPr>
            <w:bookmarkStart w:id="66" w:name="_Toc340220966"/>
            <w:bookmarkStart w:id="67" w:name="_Toc43852100"/>
          </w:p>
        </w:tc>
        <w:tc>
          <w:tcPr>
            <w:tcW w:w="1163" w:type="dxa"/>
          </w:tcPr>
          <w:p w14:paraId="16AF211E" w14:textId="77777777" w:rsidR="005A4427" w:rsidRDefault="005A4427" w:rsidP="00C268E7">
            <w:pPr>
              <w:rPr>
                <w:ins w:id="68" w:author="Wes Blankenship" w:date="2020-06-30T15:18:00Z"/>
              </w:rPr>
            </w:pPr>
          </w:p>
        </w:tc>
        <w:tc>
          <w:tcPr>
            <w:tcW w:w="1167" w:type="dxa"/>
          </w:tcPr>
          <w:p w14:paraId="57963C1C" w14:textId="77777777" w:rsidR="005A4427" w:rsidRDefault="005A4427" w:rsidP="00C268E7">
            <w:pPr>
              <w:rPr>
                <w:ins w:id="69" w:author="Wes Blankenship" w:date="2020-06-30T15:18:00Z"/>
              </w:rPr>
            </w:pPr>
          </w:p>
        </w:tc>
        <w:tc>
          <w:tcPr>
            <w:tcW w:w="1170" w:type="dxa"/>
          </w:tcPr>
          <w:p w14:paraId="398CF190" w14:textId="77777777" w:rsidR="005A4427" w:rsidRDefault="005A4427" w:rsidP="00C268E7">
            <w:pPr>
              <w:rPr>
                <w:ins w:id="70" w:author="Wes Blankenship" w:date="2020-06-30T15:18:00Z"/>
              </w:rPr>
            </w:pPr>
          </w:p>
        </w:tc>
        <w:tc>
          <w:tcPr>
            <w:tcW w:w="1387" w:type="dxa"/>
          </w:tcPr>
          <w:p w14:paraId="6F1BF0A9" w14:textId="77777777" w:rsidR="005A4427" w:rsidRDefault="005A4427" w:rsidP="00C268E7">
            <w:pPr>
              <w:rPr>
                <w:ins w:id="71" w:author="Wes Blankenship" w:date="2020-06-30T15:18:00Z"/>
              </w:rPr>
            </w:pPr>
          </w:p>
        </w:tc>
        <w:tc>
          <w:tcPr>
            <w:tcW w:w="1126" w:type="dxa"/>
          </w:tcPr>
          <w:p w14:paraId="1DEC6AF3" w14:textId="77777777" w:rsidR="005A4427" w:rsidRDefault="005A4427" w:rsidP="00C268E7">
            <w:pPr>
              <w:rPr>
                <w:ins w:id="72" w:author="Wes Blankenship" w:date="2020-06-30T15:18:00Z"/>
              </w:rPr>
            </w:pPr>
          </w:p>
        </w:tc>
        <w:tc>
          <w:tcPr>
            <w:tcW w:w="1346" w:type="dxa"/>
          </w:tcPr>
          <w:p w14:paraId="11CFA0F5" w14:textId="77777777" w:rsidR="005A4427" w:rsidRDefault="005A4427" w:rsidP="00C268E7">
            <w:pPr>
              <w:rPr>
                <w:ins w:id="73" w:author="Wes Blankenship" w:date="2020-06-30T15:18:00Z"/>
                <w:rStyle w:val="CommentReference"/>
              </w:rPr>
            </w:pPr>
          </w:p>
        </w:tc>
        <w:tc>
          <w:tcPr>
            <w:tcW w:w="1054" w:type="dxa"/>
          </w:tcPr>
          <w:p w14:paraId="655E7EB7" w14:textId="77777777" w:rsidR="005A4427" w:rsidRDefault="005A4427" w:rsidP="00C268E7">
            <w:pPr>
              <w:rPr>
                <w:ins w:id="74" w:author="Wes Blankenship" w:date="2020-06-30T15:18:00Z"/>
              </w:rPr>
            </w:pPr>
          </w:p>
        </w:tc>
      </w:tr>
    </w:tbl>
    <w:p w14:paraId="4FD4B03A" w14:textId="77777777" w:rsidR="001C0E1C" w:rsidRDefault="001C0E1C" w:rsidP="002E3345">
      <w:pPr>
        <w:pStyle w:val="Heading1"/>
        <w:numPr>
          <w:ilvl w:val="0"/>
          <w:numId w:val="0"/>
        </w:numPr>
        <w:tabs>
          <w:tab w:val="left" w:pos="0"/>
        </w:tabs>
        <w:sectPr w:rsidR="001C0E1C" w:rsidSect="00B2732A">
          <w:footerReference w:type="first" r:id="rId28"/>
          <w:pgSz w:w="12240" w:h="15840"/>
          <w:pgMar w:top="1170" w:right="1440" w:bottom="1440" w:left="1440" w:header="720" w:footer="720" w:gutter="0"/>
          <w:pgNumType w:start="1"/>
          <w:cols w:space="720"/>
          <w:titlePg/>
          <w:docGrid w:linePitch="360"/>
        </w:sectPr>
      </w:pPr>
    </w:p>
    <w:p w14:paraId="44B3A691" w14:textId="0B86DCE3" w:rsidR="002B0D35" w:rsidRDefault="00C332EF" w:rsidP="002E3345">
      <w:pPr>
        <w:pStyle w:val="Heading1"/>
        <w:numPr>
          <w:ilvl w:val="0"/>
          <w:numId w:val="0"/>
        </w:numPr>
        <w:tabs>
          <w:tab w:val="left" w:pos="0"/>
        </w:tabs>
        <w:rPr>
          <w:b w:val="0"/>
          <w:u w:val="single"/>
        </w:rPr>
      </w:pPr>
      <w:r>
        <w:lastRenderedPageBreak/>
        <w:t>Appendix</w:t>
      </w:r>
      <w:bookmarkEnd w:id="66"/>
      <w:bookmarkEnd w:id="67"/>
    </w:p>
    <w:sectPr w:rsidR="002B0D35" w:rsidSect="0081098D">
      <w:pgSz w:w="12240" w:h="15840"/>
      <w:pgMar w:top="117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Pratikto Sulthoni Hidayat" w:date="2020-07-02T15:18:00Z" w:initials="PSH">
    <w:p w14:paraId="065BE1EC" w14:textId="77777777" w:rsidR="008C28A5" w:rsidRPr="006C5677" w:rsidRDefault="008C28A5" w:rsidP="006C5677">
      <w:pPr>
        <w:pStyle w:val="NormalWeb"/>
        <w:spacing w:after="200"/>
      </w:pPr>
      <w:r>
        <w:rPr>
          <w:rStyle w:val="CommentReference"/>
        </w:rPr>
        <w:annotationRef/>
      </w:r>
      <w:r>
        <w:t>I summarise your review:</w:t>
      </w:r>
      <w:r>
        <w:br/>
        <w:t>“</w:t>
      </w:r>
      <w:r w:rsidRPr="006C5677">
        <w:rPr>
          <w:rFonts w:ascii="Calibri" w:hAnsi="Calibri" w:cs="Calibri"/>
          <w:color w:val="000000"/>
          <w:sz w:val="22"/>
          <w:szCs w:val="22"/>
        </w:rPr>
        <w:t>Firm Deliverables</w:t>
      </w:r>
    </w:p>
    <w:p w14:paraId="0DF6D8B4" w14:textId="77777777" w:rsidR="008C28A5" w:rsidRPr="006C5677" w:rsidRDefault="008C28A5" w:rsidP="006C5677">
      <w:pPr>
        <w:spacing w:line="240" w:lineRule="auto"/>
        <w:rPr>
          <w:rFonts w:ascii="Times New Roman" w:eastAsia="Times New Roman" w:hAnsi="Times New Roman" w:cs="Times New Roman"/>
          <w:sz w:val="24"/>
          <w:szCs w:val="24"/>
        </w:rPr>
      </w:pPr>
      <w:r w:rsidRPr="006C5677">
        <w:rPr>
          <w:rFonts w:ascii="Calibri" w:eastAsia="Times New Roman" w:hAnsi="Calibri" w:cs="Calibri"/>
          <w:color w:val="000000"/>
        </w:rPr>
        <w:t>Prototype Hardware – 2 Assemble Units to Symbrium / 1 Unit for PSH to conduct simultaneous testing</w:t>
      </w:r>
    </w:p>
    <w:p w14:paraId="51E42D2F" w14:textId="77777777" w:rsidR="008C28A5" w:rsidRPr="006C5677" w:rsidRDefault="008C28A5" w:rsidP="006C5677">
      <w:pPr>
        <w:spacing w:line="240" w:lineRule="auto"/>
        <w:rPr>
          <w:rFonts w:ascii="Times New Roman" w:eastAsia="Times New Roman" w:hAnsi="Times New Roman" w:cs="Times New Roman"/>
          <w:sz w:val="24"/>
          <w:szCs w:val="24"/>
        </w:rPr>
      </w:pPr>
      <w:r w:rsidRPr="006C5677">
        <w:rPr>
          <w:rFonts w:ascii="Calibri" w:eastAsia="Times New Roman" w:hAnsi="Calibri" w:cs="Calibri"/>
          <w:color w:val="000000"/>
        </w:rPr>
        <w:t>Code</w:t>
      </w:r>
    </w:p>
    <w:p w14:paraId="39A63BF7" w14:textId="76645311" w:rsidR="008C28A5" w:rsidRPr="006C5677" w:rsidRDefault="008C28A5" w:rsidP="006C5677">
      <w:pPr>
        <w:spacing w:line="240" w:lineRule="auto"/>
        <w:rPr>
          <w:rFonts w:ascii="Times New Roman" w:eastAsia="Times New Roman" w:hAnsi="Times New Roman" w:cs="Times New Roman"/>
          <w:sz w:val="24"/>
          <w:szCs w:val="24"/>
        </w:rPr>
      </w:pPr>
      <w:r w:rsidRPr="006C5677">
        <w:rPr>
          <w:rFonts w:ascii="Calibri" w:eastAsia="Times New Roman" w:hAnsi="Calibri" w:cs="Calibri"/>
          <w:color w:val="000000"/>
        </w:rPr>
        <w:t>Test Results</w:t>
      </w:r>
      <w:r>
        <w:rPr>
          <w:rFonts w:ascii="Calibri" w:eastAsia="Times New Roman" w:hAnsi="Calibri" w:cs="Calibri"/>
          <w:color w:val="000000"/>
        </w:rPr>
        <w:t>”</w:t>
      </w:r>
    </w:p>
    <w:p w14:paraId="2586C4F3" w14:textId="048B9216" w:rsidR="008C28A5" w:rsidRDefault="008C28A5">
      <w:pPr>
        <w:pStyle w:val="CommentText"/>
      </w:pPr>
      <w:r>
        <w:br/>
        <w:t xml:space="preserve">However, I can’t understand what you mean about </w:t>
      </w:r>
      <w:r w:rsidRPr="00E205DE">
        <w:rPr>
          <w:rFonts w:ascii="Calibri" w:hAnsi="Calibri" w:cs="Calibri"/>
          <w:b/>
          <w:bCs/>
          <w:color w:val="000000"/>
          <w:sz w:val="22"/>
          <w:szCs w:val="22"/>
        </w:rPr>
        <w:t>Firm Deliverables</w:t>
      </w:r>
      <w:r>
        <w:rPr>
          <w:rFonts w:ascii="Calibri" w:hAnsi="Calibri" w:cs="Calibri"/>
          <w:color w:val="000000"/>
          <w:sz w:val="22"/>
          <w:szCs w:val="22"/>
        </w:rPr>
        <w:t xml:space="preserve"> since I’m not native speaker.</w:t>
      </w:r>
    </w:p>
  </w:comment>
  <w:comment w:id="8" w:author="Pratikto Sulthoni Hidayat" w:date="2020-07-02T16:34:00Z" w:initials="PSH">
    <w:p w14:paraId="70AD6138" w14:textId="2B7CAA31" w:rsidR="008C28A5" w:rsidRDefault="008C28A5">
      <w:pPr>
        <w:pStyle w:val="CommentText"/>
      </w:pPr>
      <w:r>
        <w:rPr>
          <w:rStyle w:val="CommentReference"/>
        </w:rPr>
        <w:annotationRef/>
      </w:r>
      <w:r>
        <w:t>I can only offer the design not the hardware itself.</w:t>
      </w:r>
    </w:p>
  </w:comment>
  <w:comment w:id="23" w:author="Pratikto Sulthoni Hidayat" w:date="2020-07-02T16:23:00Z" w:initials="PSH">
    <w:p w14:paraId="04CAEB6F" w14:textId="64EDBBC9" w:rsidR="008C28A5" w:rsidRDefault="008C28A5">
      <w:pPr>
        <w:pStyle w:val="CommentText"/>
      </w:pPr>
      <w:r>
        <w:rPr>
          <w:rStyle w:val="CommentReference"/>
        </w:rPr>
        <w:annotationRef/>
      </w:r>
      <w:r>
        <w:t xml:space="preserve">Do you want this to included in work scope? </w:t>
      </w:r>
    </w:p>
  </w:comment>
  <w:comment w:id="48" w:author="Pratikto Sulthoni Hidayat" w:date="2020-06-24T01:16:00Z" w:initials="PSH">
    <w:p w14:paraId="06D0BE25" w14:textId="77777777" w:rsidR="008C28A5" w:rsidRPr="005154E4" w:rsidRDefault="008C28A5" w:rsidP="00E532D8">
      <w:r>
        <w:rPr>
          <w:rStyle w:val="CommentReference"/>
        </w:rPr>
        <w:annotationRef/>
      </w:r>
      <w:r>
        <w:t>Functional requirement will be defined later since the algorithm is not available yet</w:t>
      </w:r>
      <w:r>
        <w:rPr>
          <w:rStyle w:val="CommentReference"/>
        </w:rPr>
        <w:annotationRef/>
      </w:r>
      <w:r>
        <w:t>.</w:t>
      </w:r>
    </w:p>
    <w:p w14:paraId="540A2417" w14:textId="241761EB" w:rsidR="008C28A5" w:rsidRDefault="008C28A5">
      <w:pPr>
        <w:pStyle w:val="CommentText"/>
      </w:pPr>
    </w:p>
  </w:comment>
  <w:comment w:id="58" w:author="Pratikto Sulthoni Hidayat" w:date="2020-07-02T16:17:00Z" w:initials="PSH">
    <w:p w14:paraId="490223FC" w14:textId="19EC8A01" w:rsidR="008C28A5" w:rsidRPr="00E1475F" w:rsidRDefault="008C28A5" w:rsidP="00765BF9">
      <w:r>
        <w:rPr>
          <w:rStyle w:val="CommentReference"/>
        </w:rPr>
        <w:annotationRef/>
      </w:r>
      <w:r>
        <w:t xml:space="preserve">This </w:t>
      </w:r>
      <w:r w:rsidR="0098581D">
        <w:t xml:space="preserve">is </w:t>
      </w:r>
      <w:r>
        <w:t xml:space="preserve">testing design for customer as you said that </w:t>
      </w:r>
      <w:r>
        <w:br/>
        <w:t>“&gt;&gt; We do have a machine that is set up to provide encoder signals that we can use to test the first device and compare with prior results using the 80 MHz system we have.  This would be a simultaneous effort as it is not practical to send a machine to your location</w:t>
      </w:r>
    </w:p>
    <w:p w14:paraId="70F059D2" w14:textId="34C75672" w:rsidR="008C28A5" w:rsidRDefault="008C28A5">
      <w:pPr>
        <w:pStyle w:val="CommentText"/>
      </w:pPr>
      <w:r>
        <w:t>“</w:t>
      </w:r>
    </w:p>
  </w:comment>
  <w:comment w:id="63" w:author="Pratikto Sulthoni Hidayat" w:date="2020-06-24T01:15:00Z" w:initials="PSH">
    <w:p w14:paraId="686CD233" w14:textId="7D5F9845" w:rsidR="008C28A5" w:rsidRDefault="008C28A5">
      <w:pPr>
        <w:pStyle w:val="CommentText"/>
      </w:pPr>
      <w:r>
        <w:rPr>
          <w:rStyle w:val="CommentReference"/>
        </w:rPr>
        <w:annotationRef/>
      </w:r>
      <w:r>
        <w:t>Please fill this table if there are issues in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86C4F3" w15:done="0"/>
  <w15:commentEx w15:paraId="70AD6138" w15:done="0"/>
  <w15:commentEx w15:paraId="04CAEB6F" w15:done="0"/>
  <w15:commentEx w15:paraId="540A2417" w15:done="0"/>
  <w15:commentEx w15:paraId="70F059D2" w15:done="0"/>
  <w15:commentEx w15:paraId="686CD2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86C4F3" w16cid:durableId="22A8793E"/>
  <w16cid:commentId w16cid:paraId="70AD6138" w16cid:durableId="22A88B17"/>
  <w16cid:commentId w16cid:paraId="04CAEB6F" w16cid:durableId="22A88870"/>
  <w16cid:commentId w16cid:paraId="540A2417" w16cid:durableId="229D27EE"/>
  <w16cid:commentId w16cid:paraId="70F059D2" w16cid:durableId="22A8870C"/>
  <w16cid:commentId w16cid:paraId="686CD233" w16cid:durableId="229D27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0C60C" w14:textId="77777777" w:rsidR="00727FA0" w:rsidRDefault="00727FA0" w:rsidP="00420B0B">
      <w:pPr>
        <w:spacing w:after="0" w:line="240" w:lineRule="auto"/>
      </w:pPr>
      <w:r>
        <w:separator/>
      </w:r>
    </w:p>
    <w:p w14:paraId="2F8A9459" w14:textId="77777777" w:rsidR="00727FA0" w:rsidRDefault="00727FA0"/>
  </w:endnote>
  <w:endnote w:type="continuationSeparator" w:id="0">
    <w:p w14:paraId="66A663B2" w14:textId="77777777" w:rsidR="00727FA0" w:rsidRDefault="00727FA0" w:rsidP="00420B0B">
      <w:pPr>
        <w:spacing w:after="0" w:line="240" w:lineRule="auto"/>
      </w:pPr>
      <w:r>
        <w:continuationSeparator/>
      </w:r>
    </w:p>
    <w:p w14:paraId="184B9914" w14:textId="77777777" w:rsidR="00727FA0" w:rsidRDefault="00727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NFL F+ Minion Pro">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MNFM H+ Minion Pro">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2E31D" w14:textId="4E6700DC" w:rsidR="008C28A5" w:rsidRDefault="008C28A5">
    <w:pPr>
      <w:pStyle w:val="Footer"/>
    </w:pPr>
  </w:p>
  <w:p w14:paraId="3EAFC120" w14:textId="77777777" w:rsidR="008C28A5" w:rsidRDefault="008C28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475314"/>
      <w:docPartObj>
        <w:docPartGallery w:val="Page Numbers (Bottom of Page)"/>
        <w:docPartUnique/>
      </w:docPartObj>
    </w:sdtPr>
    <w:sdtEndPr/>
    <w:sdtContent>
      <w:p w14:paraId="2C737D5C" w14:textId="5179BFB7" w:rsidR="008C28A5" w:rsidRDefault="008C28A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C13A192" w14:textId="77777777" w:rsidR="008C28A5" w:rsidRDefault="008C28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950525"/>
      <w:docPartObj>
        <w:docPartGallery w:val="Page Numbers (Bottom of Page)"/>
        <w:docPartUnique/>
      </w:docPartObj>
    </w:sdtPr>
    <w:sdtEndPr/>
    <w:sdtContent>
      <w:p w14:paraId="07A609D8" w14:textId="766926FB" w:rsidR="008C28A5" w:rsidRDefault="008C28A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3B352BC" w14:textId="77777777" w:rsidR="008C28A5" w:rsidRDefault="008C28A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74767"/>
      <w:docPartObj>
        <w:docPartGallery w:val="Page Numbers (Bottom of Page)"/>
        <w:docPartUnique/>
      </w:docPartObj>
    </w:sdtPr>
    <w:sdtEndPr/>
    <w:sdtContent>
      <w:p w14:paraId="6054DE4D" w14:textId="77777777" w:rsidR="008C28A5" w:rsidRDefault="008C28A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2E109D0" w14:textId="77777777" w:rsidR="008C28A5" w:rsidRDefault="008C2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136E0" w14:textId="77777777" w:rsidR="00727FA0" w:rsidRDefault="00727FA0" w:rsidP="00420B0B">
      <w:pPr>
        <w:spacing w:after="0" w:line="240" w:lineRule="auto"/>
      </w:pPr>
      <w:r>
        <w:separator/>
      </w:r>
    </w:p>
    <w:p w14:paraId="7E431965" w14:textId="77777777" w:rsidR="00727FA0" w:rsidRDefault="00727FA0"/>
  </w:footnote>
  <w:footnote w:type="continuationSeparator" w:id="0">
    <w:p w14:paraId="74B99C62" w14:textId="77777777" w:rsidR="00727FA0" w:rsidRDefault="00727FA0" w:rsidP="00420B0B">
      <w:pPr>
        <w:spacing w:after="0" w:line="240" w:lineRule="auto"/>
      </w:pPr>
      <w:r>
        <w:continuationSeparator/>
      </w:r>
    </w:p>
    <w:p w14:paraId="0FB15750" w14:textId="77777777" w:rsidR="00727FA0" w:rsidRDefault="00727F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8FE26" w14:textId="77777777" w:rsidR="008C28A5" w:rsidRDefault="008C2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1A74"/>
    <w:multiLevelType w:val="multilevel"/>
    <w:tmpl w:val="98D6CDB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C77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D354A"/>
    <w:multiLevelType w:val="multilevel"/>
    <w:tmpl w:val="7F7050AC"/>
    <w:lvl w:ilvl="0">
      <w:start w:val="1"/>
      <w:numFmt w:val="decimal"/>
      <w:lvlText w:val="%1"/>
      <w:lvlJc w:val="left"/>
      <w:pPr>
        <w:ind w:left="360" w:hanging="360"/>
      </w:pPr>
      <w:rPr>
        <w:rFonts w:hint="default"/>
      </w:rPr>
    </w:lvl>
    <w:lvl w:ilvl="1">
      <w:start w:val="2"/>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A252D"/>
    <w:multiLevelType w:val="multilevel"/>
    <w:tmpl w:val="EB6E890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C36715"/>
    <w:multiLevelType w:val="multilevel"/>
    <w:tmpl w:val="77C0658A"/>
    <w:lvl w:ilvl="0">
      <w:start w:val="1"/>
      <w:numFmt w:val="decimal"/>
      <w:lvlText w:val="%1"/>
      <w:lvlJc w:val="left"/>
      <w:pPr>
        <w:ind w:left="360" w:hanging="360"/>
      </w:pPr>
      <w:rPr>
        <w:rFonts w:hint="default"/>
      </w:rPr>
    </w:lvl>
    <w:lvl w:ilvl="1">
      <w:start w:val="2"/>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5BB6311D"/>
    <w:multiLevelType w:val="multilevel"/>
    <w:tmpl w:val="C8064614"/>
    <w:lvl w:ilvl="0">
      <w:start w:val="2"/>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D430E81"/>
    <w:multiLevelType w:val="multilevel"/>
    <w:tmpl w:val="8962FA3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9" w15:restartNumberingAfterBreak="0">
    <w:nsid w:val="79591A5B"/>
    <w:multiLevelType w:val="hybridMultilevel"/>
    <w:tmpl w:val="FF0A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21" w15:restartNumberingAfterBreak="0">
    <w:nsid w:val="7F4A13EB"/>
    <w:multiLevelType w:val="multilevel"/>
    <w:tmpl w:val="B60A4DD6"/>
    <w:lvl w:ilvl="0">
      <w:start w:val="1"/>
      <w:numFmt w:val="decimal"/>
      <w:pStyle w:val="TOCHeading"/>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10"/>
  </w:num>
  <w:num w:numId="3">
    <w:abstractNumId w:val="15"/>
  </w:num>
  <w:num w:numId="4">
    <w:abstractNumId w:val="1"/>
  </w:num>
  <w:num w:numId="5">
    <w:abstractNumId w:val="3"/>
  </w:num>
  <w:num w:numId="6">
    <w:abstractNumId w:val="7"/>
  </w:num>
  <w:num w:numId="7">
    <w:abstractNumId w:val="18"/>
  </w:num>
  <w:num w:numId="8">
    <w:abstractNumId w:val="9"/>
  </w:num>
  <w:num w:numId="9">
    <w:abstractNumId w:val="8"/>
  </w:num>
  <w:num w:numId="10">
    <w:abstractNumId w:val="12"/>
  </w:num>
  <w:num w:numId="11">
    <w:abstractNumId w:val="11"/>
  </w:num>
  <w:num w:numId="12">
    <w:abstractNumId w:val="20"/>
  </w:num>
  <w:num w:numId="13">
    <w:abstractNumId w:val="22"/>
  </w:num>
  <w:num w:numId="14">
    <w:abstractNumId w:val="17"/>
  </w:num>
  <w:num w:numId="15">
    <w:abstractNumId w:val="5"/>
  </w:num>
  <w:num w:numId="16">
    <w:abstractNumId w:val="19"/>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0"/>
  </w:num>
  <w:num w:numId="20">
    <w:abstractNumId w:val="16"/>
  </w:num>
  <w:num w:numId="21">
    <w:abstractNumId w:val="4"/>
  </w:num>
  <w:num w:numId="22">
    <w:abstractNumId w:val="14"/>
  </w:num>
  <w:num w:numId="23">
    <w:abstractNumId w:val="6"/>
  </w:num>
  <w:num w:numId="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ikto Sulthoni Hidayat">
    <w15:presenceInfo w15:providerId="AD" w15:userId="S::Pratikto.Hidayat@id.yokogawa.com::9107c911-309b-44e9-acc8-1fa30f39e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01"/>
    <w:rsid w:val="00004817"/>
    <w:rsid w:val="00004D7C"/>
    <w:rsid w:val="00010ACE"/>
    <w:rsid w:val="00010F02"/>
    <w:rsid w:val="00012CA3"/>
    <w:rsid w:val="00034716"/>
    <w:rsid w:val="00037D37"/>
    <w:rsid w:val="00044F39"/>
    <w:rsid w:val="00052BF2"/>
    <w:rsid w:val="000539F5"/>
    <w:rsid w:val="00055ACF"/>
    <w:rsid w:val="000621B6"/>
    <w:rsid w:val="000717EF"/>
    <w:rsid w:val="0007516E"/>
    <w:rsid w:val="0008353F"/>
    <w:rsid w:val="00085850"/>
    <w:rsid w:val="000950D8"/>
    <w:rsid w:val="000952F0"/>
    <w:rsid w:val="000A0B33"/>
    <w:rsid w:val="000A5636"/>
    <w:rsid w:val="000B05A7"/>
    <w:rsid w:val="000C228F"/>
    <w:rsid w:val="000E1858"/>
    <w:rsid w:val="000E70F2"/>
    <w:rsid w:val="000F4EB1"/>
    <w:rsid w:val="00100FDB"/>
    <w:rsid w:val="00102785"/>
    <w:rsid w:val="00114659"/>
    <w:rsid w:val="00121636"/>
    <w:rsid w:val="001346FA"/>
    <w:rsid w:val="00145373"/>
    <w:rsid w:val="00146F72"/>
    <w:rsid w:val="00150284"/>
    <w:rsid w:val="00153C8D"/>
    <w:rsid w:val="0016518C"/>
    <w:rsid w:val="00181529"/>
    <w:rsid w:val="00184D59"/>
    <w:rsid w:val="00184F4C"/>
    <w:rsid w:val="00187DC3"/>
    <w:rsid w:val="001A3FC6"/>
    <w:rsid w:val="001A43D3"/>
    <w:rsid w:val="001A7F35"/>
    <w:rsid w:val="001B6420"/>
    <w:rsid w:val="001C0E1C"/>
    <w:rsid w:val="001E0225"/>
    <w:rsid w:val="001E2CC7"/>
    <w:rsid w:val="001E35E6"/>
    <w:rsid w:val="001E3B25"/>
    <w:rsid w:val="001E6C36"/>
    <w:rsid w:val="001F4EA4"/>
    <w:rsid w:val="001F7441"/>
    <w:rsid w:val="00202A0C"/>
    <w:rsid w:val="00210335"/>
    <w:rsid w:val="002108B2"/>
    <w:rsid w:val="00216B5C"/>
    <w:rsid w:val="00220113"/>
    <w:rsid w:val="002272BE"/>
    <w:rsid w:val="002337C4"/>
    <w:rsid w:val="0023744E"/>
    <w:rsid w:val="002404EB"/>
    <w:rsid w:val="002459A0"/>
    <w:rsid w:val="002466FD"/>
    <w:rsid w:val="0025756C"/>
    <w:rsid w:val="00266B4D"/>
    <w:rsid w:val="00276B45"/>
    <w:rsid w:val="002770FE"/>
    <w:rsid w:val="00277999"/>
    <w:rsid w:val="00292384"/>
    <w:rsid w:val="00295511"/>
    <w:rsid w:val="002A17F5"/>
    <w:rsid w:val="002A1D98"/>
    <w:rsid w:val="002A1FD5"/>
    <w:rsid w:val="002B0208"/>
    <w:rsid w:val="002B0D35"/>
    <w:rsid w:val="002C51E2"/>
    <w:rsid w:val="002C715C"/>
    <w:rsid w:val="002C7869"/>
    <w:rsid w:val="002D63EF"/>
    <w:rsid w:val="002D7875"/>
    <w:rsid w:val="002E3345"/>
    <w:rsid w:val="002E6C6A"/>
    <w:rsid w:val="002E72D8"/>
    <w:rsid w:val="002E7DB2"/>
    <w:rsid w:val="002F0568"/>
    <w:rsid w:val="003021B5"/>
    <w:rsid w:val="00307707"/>
    <w:rsid w:val="003103BF"/>
    <w:rsid w:val="00310757"/>
    <w:rsid w:val="00314204"/>
    <w:rsid w:val="00316D06"/>
    <w:rsid w:val="003175F9"/>
    <w:rsid w:val="00321745"/>
    <w:rsid w:val="003437BE"/>
    <w:rsid w:val="0034477D"/>
    <w:rsid w:val="0034714B"/>
    <w:rsid w:val="0034796B"/>
    <w:rsid w:val="003525BB"/>
    <w:rsid w:val="00352E59"/>
    <w:rsid w:val="0035544D"/>
    <w:rsid w:val="00365C25"/>
    <w:rsid w:val="003666EE"/>
    <w:rsid w:val="00375077"/>
    <w:rsid w:val="00375553"/>
    <w:rsid w:val="00381E78"/>
    <w:rsid w:val="00396188"/>
    <w:rsid w:val="0039649C"/>
    <w:rsid w:val="003A0E94"/>
    <w:rsid w:val="003A5AEC"/>
    <w:rsid w:val="003A5C29"/>
    <w:rsid w:val="003B0F2B"/>
    <w:rsid w:val="003B2708"/>
    <w:rsid w:val="003B313B"/>
    <w:rsid w:val="003C4DBA"/>
    <w:rsid w:val="003D2160"/>
    <w:rsid w:val="003E0093"/>
    <w:rsid w:val="003E5507"/>
    <w:rsid w:val="003F685A"/>
    <w:rsid w:val="003F71A4"/>
    <w:rsid w:val="004047F7"/>
    <w:rsid w:val="00420B0B"/>
    <w:rsid w:val="00422CD6"/>
    <w:rsid w:val="00427E79"/>
    <w:rsid w:val="00433BEA"/>
    <w:rsid w:val="00434533"/>
    <w:rsid w:val="00490A14"/>
    <w:rsid w:val="004921ED"/>
    <w:rsid w:val="004950B9"/>
    <w:rsid w:val="004A349B"/>
    <w:rsid w:val="004A7C2E"/>
    <w:rsid w:val="004B16D9"/>
    <w:rsid w:val="004C4C8D"/>
    <w:rsid w:val="004D504E"/>
    <w:rsid w:val="004D6E14"/>
    <w:rsid w:val="004D78D4"/>
    <w:rsid w:val="004E004E"/>
    <w:rsid w:val="004E1BCD"/>
    <w:rsid w:val="004E39FF"/>
    <w:rsid w:val="004F2EF0"/>
    <w:rsid w:val="004F5460"/>
    <w:rsid w:val="004F7B35"/>
    <w:rsid w:val="0050218F"/>
    <w:rsid w:val="005076E6"/>
    <w:rsid w:val="00512599"/>
    <w:rsid w:val="00513222"/>
    <w:rsid w:val="00514992"/>
    <w:rsid w:val="005154E4"/>
    <w:rsid w:val="00516E8D"/>
    <w:rsid w:val="00517307"/>
    <w:rsid w:val="005226C8"/>
    <w:rsid w:val="00524137"/>
    <w:rsid w:val="005314B9"/>
    <w:rsid w:val="00534276"/>
    <w:rsid w:val="0053667B"/>
    <w:rsid w:val="00543815"/>
    <w:rsid w:val="00543E53"/>
    <w:rsid w:val="00553D72"/>
    <w:rsid w:val="00554FA1"/>
    <w:rsid w:val="00560C01"/>
    <w:rsid w:val="0056146B"/>
    <w:rsid w:val="00565F99"/>
    <w:rsid w:val="0056731E"/>
    <w:rsid w:val="00570E48"/>
    <w:rsid w:val="0057570D"/>
    <w:rsid w:val="00582B06"/>
    <w:rsid w:val="00597223"/>
    <w:rsid w:val="005A4427"/>
    <w:rsid w:val="005A7E73"/>
    <w:rsid w:val="005A7FAC"/>
    <w:rsid w:val="005B00CB"/>
    <w:rsid w:val="005B31C0"/>
    <w:rsid w:val="005B52A4"/>
    <w:rsid w:val="005B6481"/>
    <w:rsid w:val="005C1990"/>
    <w:rsid w:val="005C2E22"/>
    <w:rsid w:val="005C5EEA"/>
    <w:rsid w:val="005D049D"/>
    <w:rsid w:val="005D6905"/>
    <w:rsid w:val="005D6C8A"/>
    <w:rsid w:val="005E52B3"/>
    <w:rsid w:val="005F30EA"/>
    <w:rsid w:val="00603582"/>
    <w:rsid w:val="006050D2"/>
    <w:rsid w:val="00607052"/>
    <w:rsid w:val="00610EEC"/>
    <w:rsid w:val="0061723F"/>
    <w:rsid w:val="00634599"/>
    <w:rsid w:val="00644ABC"/>
    <w:rsid w:val="00661A8F"/>
    <w:rsid w:val="0066349B"/>
    <w:rsid w:val="00667201"/>
    <w:rsid w:val="00676875"/>
    <w:rsid w:val="0067786D"/>
    <w:rsid w:val="006820B2"/>
    <w:rsid w:val="00686620"/>
    <w:rsid w:val="00687EF0"/>
    <w:rsid w:val="00697D38"/>
    <w:rsid w:val="006A182D"/>
    <w:rsid w:val="006A4CA6"/>
    <w:rsid w:val="006A4EE4"/>
    <w:rsid w:val="006B2616"/>
    <w:rsid w:val="006B6B63"/>
    <w:rsid w:val="006C0B5D"/>
    <w:rsid w:val="006C131C"/>
    <w:rsid w:val="006C5677"/>
    <w:rsid w:val="006C708A"/>
    <w:rsid w:val="006D2412"/>
    <w:rsid w:val="006D3310"/>
    <w:rsid w:val="006D5EE0"/>
    <w:rsid w:val="006D69F0"/>
    <w:rsid w:val="006E0F80"/>
    <w:rsid w:val="006E2800"/>
    <w:rsid w:val="006E2A6D"/>
    <w:rsid w:val="006E5E1B"/>
    <w:rsid w:val="006F2548"/>
    <w:rsid w:val="006F6FF2"/>
    <w:rsid w:val="00700EAD"/>
    <w:rsid w:val="00727FA0"/>
    <w:rsid w:val="00731790"/>
    <w:rsid w:val="00744929"/>
    <w:rsid w:val="00753998"/>
    <w:rsid w:val="00765BF9"/>
    <w:rsid w:val="007667B4"/>
    <w:rsid w:val="00772083"/>
    <w:rsid w:val="00775A6E"/>
    <w:rsid w:val="00783031"/>
    <w:rsid w:val="00784578"/>
    <w:rsid w:val="007B5C19"/>
    <w:rsid w:val="007D4D96"/>
    <w:rsid w:val="007D7FF7"/>
    <w:rsid w:val="007E261C"/>
    <w:rsid w:val="007E3EE7"/>
    <w:rsid w:val="00803F3B"/>
    <w:rsid w:val="0081098D"/>
    <w:rsid w:val="00814AA2"/>
    <w:rsid w:val="00820F44"/>
    <w:rsid w:val="008457A9"/>
    <w:rsid w:val="008517C6"/>
    <w:rsid w:val="00852C1C"/>
    <w:rsid w:val="00860E32"/>
    <w:rsid w:val="00866260"/>
    <w:rsid w:val="00867CEE"/>
    <w:rsid w:val="00873624"/>
    <w:rsid w:val="0087757E"/>
    <w:rsid w:val="00883D55"/>
    <w:rsid w:val="00886037"/>
    <w:rsid w:val="008929EB"/>
    <w:rsid w:val="008A09C0"/>
    <w:rsid w:val="008A1526"/>
    <w:rsid w:val="008B40D4"/>
    <w:rsid w:val="008C28A5"/>
    <w:rsid w:val="008D571C"/>
    <w:rsid w:val="008E21DD"/>
    <w:rsid w:val="008E26D1"/>
    <w:rsid w:val="008E4E70"/>
    <w:rsid w:val="008E77D6"/>
    <w:rsid w:val="008F21EA"/>
    <w:rsid w:val="008F694F"/>
    <w:rsid w:val="00906980"/>
    <w:rsid w:val="0091073C"/>
    <w:rsid w:val="009164BB"/>
    <w:rsid w:val="009236AB"/>
    <w:rsid w:val="00950098"/>
    <w:rsid w:val="009516FF"/>
    <w:rsid w:val="0097219A"/>
    <w:rsid w:val="009852A2"/>
    <w:rsid w:val="0098581D"/>
    <w:rsid w:val="009979D2"/>
    <w:rsid w:val="009A1903"/>
    <w:rsid w:val="009B64B6"/>
    <w:rsid w:val="009C4E57"/>
    <w:rsid w:val="009D445C"/>
    <w:rsid w:val="009D51C4"/>
    <w:rsid w:val="009E71FE"/>
    <w:rsid w:val="009F0790"/>
    <w:rsid w:val="009F244D"/>
    <w:rsid w:val="00A02BC2"/>
    <w:rsid w:val="00A03DE3"/>
    <w:rsid w:val="00A129B2"/>
    <w:rsid w:val="00A13E21"/>
    <w:rsid w:val="00A17623"/>
    <w:rsid w:val="00A212A2"/>
    <w:rsid w:val="00A23390"/>
    <w:rsid w:val="00A34E2F"/>
    <w:rsid w:val="00A375FD"/>
    <w:rsid w:val="00A4274C"/>
    <w:rsid w:val="00A42D6A"/>
    <w:rsid w:val="00A433CE"/>
    <w:rsid w:val="00A55D2F"/>
    <w:rsid w:val="00A6159C"/>
    <w:rsid w:val="00A63CC7"/>
    <w:rsid w:val="00A6643E"/>
    <w:rsid w:val="00A73174"/>
    <w:rsid w:val="00A76D5A"/>
    <w:rsid w:val="00A76E6A"/>
    <w:rsid w:val="00A83B34"/>
    <w:rsid w:val="00A8663D"/>
    <w:rsid w:val="00A918D1"/>
    <w:rsid w:val="00A93C60"/>
    <w:rsid w:val="00A93CE7"/>
    <w:rsid w:val="00A946F9"/>
    <w:rsid w:val="00AA696C"/>
    <w:rsid w:val="00AE02C7"/>
    <w:rsid w:val="00AE137B"/>
    <w:rsid w:val="00AE3CA2"/>
    <w:rsid w:val="00AF607E"/>
    <w:rsid w:val="00AF7969"/>
    <w:rsid w:val="00B003B9"/>
    <w:rsid w:val="00B05D0F"/>
    <w:rsid w:val="00B10AB6"/>
    <w:rsid w:val="00B22E17"/>
    <w:rsid w:val="00B2732A"/>
    <w:rsid w:val="00B35C17"/>
    <w:rsid w:val="00B635A3"/>
    <w:rsid w:val="00B701CF"/>
    <w:rsid w:val="00B703BF"/>
    <w:rsid w:val="00B77CA0"/>
    <w:rsid w:val="00B82732"/>
    <w:rsid w:val="00B82C86"/>
    <w:rsid w:val="00B83DAA"/>
    <w:rsid w:val="00B87961"/>
    <w:rsid w:val="00BA480A"/>
    <w:rsid w:val="00BA57DD"/>
    <w:rsid w:val="00BB61D8"/>
    <w:rsid w:val="00BC673F"/>
    <w:rsid w:val="00BC775F"/>
    <w:rsid w:val="00BE0816"/>
    <w:rsid w:val="00BE2634"/>
    <w:rsid w:val="00BE2EA3"/>
    <w:rsid w:val="00BE3B49"/>
    <w:rsid w:val="00BE5CA0"/>
    <w:rsid w:val="00BF0DDA"/>
    <w:rsid w:val="00BF4487"/>
    <w:rsid w:val="00C002F9"/>
    <w:rsid w:val="00C00FB9"/>
    <w:rsid w:val="00C0297D"/>
    <w:rsid w:val="00C03D75"/>
    <w:rsid w:val="00C16230"/>
    <w:rsid w:val="00C224F0"/>
    <w:rsid w:val="00C25C4C"/>
    <w:rsid w:val="00C26065"/>
    <w:rsid w:val="00C268E7"/>
    <w:rsid w:val="00C301ED"/>
    <w:rsid w:val="00C32CAD"/>
    <w:rsid w:val="00C332EF"/>
    <w:rsid w:val="00C33770"/>
    <w:rsid w:val="00C40D94"/>
    <w:rsid w:val="00C4510A"/>
    <w:rsid w:val="00C46144"/>
    <w:rsid w:val="00C52203"/>
    <w:rsid w:val="00C561F2"/>
    <w:rsid w:val="00C6743E"/>
    <w:rsid w:val="00C6747F"/>
    <w:rsid w:val="00C743B6"/>
    <w:rsid w:val="00C76075"/>
    <w:rsid w:val="00C7609B"/>
    <w:rsid w:val="00C8054D"/>
    <w:rsid w:val="00C8079A"/>
    <w:rsid w:val="00C83A26"/>
    <w:rsid w:val="00C9471A"/>
    <w:rsid w:val="00CA28BA"/>
    <w:rsid w:val="00CA471A"/>
    <w:rsid w:val="00CA5427"/>
    <w:rsid w:val="00CB36E1"/>
    <w:rsid w:val="00CB7277"/>
    <w:rsid w:val="00CC18B9"/>
    <w:rsid w:val="00CD2A5A"/>
    <w:rsid w:val="00CD6468"/>
    <w:rsid w:val="00CD7FA3"/>
    <w:rsid w:val="00CE1324"/>
    <w:rsid w:val="00CF22CD"/>
    <w:rsid w:val="00D04476"/>
    <w:rsid w:val="00D12D16"/>
    <w:rsid w:val="00D149D5"/>
    <w:rsid w:val="00D32636"/>
    <w:rsid w:val="00D3654F"/>
    <w:rsid w:val="00D36EB4"/>
    <w:rsid w:val="00D51B09"/>
    <w:rsid w:val="00D538D8"/>
    <w:rsid w:val="00D61160"/>
    <w:rsid w:val="00D66F32"/>
    <w:rsid w:val="00D809FD"/>
    <w:rsid w:val="00D85865"/>
    <w:rsid w:val="00D96AFB"/>
    <w:rsid w:val="00DA68F6"/>
    <w:rsid w:val="00DC4892"/>
    <w:rsid w:val="00DC63E5"/>
    <w:rsid w:val="00DE5FF7"/>
    <w:rsid w:val="00DF0B23"/>
    <w:rsid w:val="00DF32D3"/>
    <w:rsid w:val="00E0229F"/>
    <w:rsid w:val="00E06A59"/>
    <w:rsid w:val="00E077CE"/>
    <w:rsid w:val="00E1475F"/>
    <w:rsid w:val="00E205DE"/>
    <w:rsid w:val="00E20D8C"/>
    <w:rsid w:val="00E22E7B"/>
    <w:rsid w:val="00E45FD7"/>
    <w:rsid w:val="00E4632C"/>
    <w:rsid w:val="00E46927"/>
    <w:rsid w:val="00E46D93"/>
    <w:rsid w:val="00E51309"/>
    <w:rsid w:val="00E52F57"/>
    <w:rsid w:val="00E532D8"/>
    <w:rsid w:val="00E63186"/>
    <w:rsid w:val="00EA0B7F"/>
    <w:rsid w:val="00EA62D6"/>
    <w:rsid w:val="00EB53BB"/>
    <w:rsid w:val="00EC0DB3"/>
    <w:rsid w:val="00EC1532"/>
    <w:rsid w:val="00EC1CAC"/>
    <w:rsid w:val="00ED5764"/>
    <w:rsid w:val="00ED5996"/>
    <w:rsid w:val="00EE07B0"/>
    <w:rsid w:val="00EE2391"/>
    <w:rsid w:val="00EF0403"/>
    <w:rsid w:val="00F011F8"/>
    <w:rsid w:val="00F151B8"/>
    <w:rsid w:val="00F15584"/>
    <w:rsid w:val="00F245CE"/>
    <w:rsid w:val="00F34673"/>
    <w:rsid w:val="00F35199"/>
    <w:rsid w:val="00F52371"/>
    <w:rsid w:val="00F52787"/>
    <w:rsid w:val="00F621D1"/>
    <w:rsid w:val="00F67932"/>
    <w:rsid w:val="00F76F50"/>
    <w:rsid w:val="00F87BF0"/>
    <w:rsid w:val="00F977F6"/>
    <w:rsid w:val="00FA39A5"/>
    <w:rsid w:val="00FB3028"/>
    <w:rsid w:val="00FC2940"/>
    <w:rsid w:val="00FC56D0"/>
    <w:rsid w:val="00FC651B"/>
    <w:rsid w:val="00FC7FF2"/>
    <w:rsid w:val="00FD575A"/>
    <w:rsid w:val="00FD6FB8"/>
    <w:rsid w:val="00FE3868"/>
    <w:rsid w:val="00FF033C"/>
    <w:rsid w:val="00FF1C50"/>
    <w:rsid w:val="00FF1FA2"/>
    <w:rsid w:val="00FF495F"/>
    <w:rsid w:val="00FF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A5CA"/>
  <w15:docId w15:val="{541F62E7-C187-4128-AA14-E944C40D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607E"/>
    <w:pPr>
      <w:jc w:val="both"/>
    </w:pPr>
  </w:style>
  <w:style w:type="paragraph" w:styleId="Heading1">
    <w:name w:val="heading 1"/>
    <w:basedOn w:val="Normal"/>
    <w:next w:val="Normal"/>
    <w:link w:val="Heading1Char"/>
    <w:uiPriority w:val="9"/>
    <w:qFormat/>
    <w:rsid w:val="00560C01"/>
    <w:pPr>
      <w:keepNext/>
      <w:keepLines/>
      <w:numPr>
        <w:numId w:val="2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3B25"/>
    <w:pPr>
      <w:keepNext/>
      <w:keepLines/>
      <w:numPr>
        <w:ilvl w:val="1"/>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numPr>
        <w:ilvl w:val="2"/>
        <w:numId w:val="2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numPr>
        <w:ilvl w:val="3"/>
        <w:numId w:val="2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numPr>
        <w:ilvl w:val="4"/>
        <w:numId w:val="2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numPr>
        <w:ilvl w:val="5"/>
        <w:numId w:val="2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480A"/>
    <w:pPr>
      <w:keepNext/>
      <w:keepLines/>
      <w:numPr>
        <w:ilvl w:val="6"/>
        <w:numId w:val="2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A480A"/>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480A"/>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1E3B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numPr>
        <w:numId w:val="18"/>
      </w:num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 w:type="character" w:customStyle="1" w:styleId="SC8192517">
    <w:name w:val="SC.8.192517"/>
    <w:uiPriority w:val="99"/>
    <w:rsid w:val="00CA471A"/>
    <w:rPr>
      <w:rFonts w:cs="IMNFL F+ Minion Pro"/>
      <w:color w:val="000000"/>
      <w:sz w:val="22"/>
      <w:szCs w:val="22"/>
    </w:rPr>
  </w:style>
  <w:style w:type="character" w:customStyle="1" w:styleId="Heading7Char">
    <w:name w:val="Heading 7 Char"/>
    <w:basedOn w:val="DefaultParagraphFont"/>
    <w:link w:val="Heading7"/>
    <w:uiPriority w:val="9"/>
    <w:semiHidden/>
    <w:rsid w:val="00BA480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A48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480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A4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80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8517C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44929"/>
    <w:rPr>
      <w:color w:val="605E5C"/>
      <w:shd w:val="clear" w:color="auto" w:fill="E1DFDD"/>
    </w:rPr>
  </w:style>
  <w:style w:type="character" w:styleId="PlaceholderText">
    <w:name w:val="Placeholder Text"/>
    <w:basedOn w:val="DefaultParagraphFont"/>
    <w:uiPriority w:val="99"/>
    <w:semiHidden/>
    <w:rsid w:val="002E72D8"/>
    <w:rPr>
      <w:color w:val="808080"/>
    </w:rPr>
  </w:style>
  <w:style w:type="paragraph" w:customStyle="1" w:styleId="SP23180331">
    <w:name w:val="SP.23.180331"/>
    <w:basedOn w:val="Normal"/>
    <w:next w:val="Normal"/>
    <w:uiPriority w:val="99"/>
    <w:rsid w:val="00565F99"/>
    <w:pPr>
      <w:autoSpaceDE w:val="0"/>
      <w:autoSpaceDN w:val="0"/>
      <w:adjustRightInd w:val="0"/>
      <w:spacing w:after="0" w:line="240" w:lineRule="auto"/>
      <w:jc w:val="left"/>
    </w:pPr>
    <w:rPr>
      <w:rFonts w:ascii="IMNFL F+ Minion Pro" w:hAnsi="IMNFL F+ Minion Pro"/>
      <w:sz w:val="24"/>
      <w:szCs w:val="24"/>
    </w:rPr>
  </w:style>
  <w:style w:type="paragraph" w:customStyle="1" w:styleId="SP23180296">
    <w:name w:val="SP.23.180296"/>
    <w:basedOn w:val="Normal"/>
    <w:next w:val="Normal"/>
    <w:uiPriority w:val="99"/>
    <w:rsid w:val="00565F99"/>
    <w:pPr>
      <w:autoSpaceDE w:val="0"/>
      <w:autoSpaceDN w:val="0"/>
      <w:adjustRightInd w:val="0"/>
      <w:spacing w:after="0" w:line="240" w:lineRule="auto"/>
      <w:jc w:val="left"/>
    </w:pPr>
    <w:rPr>
      <w:rFonts w:ascii="IMNFL F+ Minion Pro" w:hAnsi="IMNFL F+ Minion Pro"/>
      <w:sz w:val="24"/>
      <w:szCs w:val="24"/>
    </w:rPr>
  </w:style>
  <w:style w:type="character" w:customStyle="1" w:styleId="SC232543">
    <w:name w:val="SC.23.2543"/>
    <w:uiPriority w:val="99"/>
    <w:rsid w:val="00565F99"/>
    <w:rPr>
      <w:rFonts w:cs="IMNFL F+ Minion Pro"/>
      <w:color w:val="000000"/>
      <w:sz w:val="22"/>
      <w:szCs w:val="22"/>
    </w:rPr>
  </w:style>
  <w:style w:type="character" w:styleId="CommentReference">
    <w:name w:val="annotation reference"/>
    <w:basedOn w:val="DefaultParagraphFont"/>
    <w:uiPriority w:val="99"/>
    <w:semiHidden/>
    <w:unhideWhenUsed/>
    <w:rsid w:val="006C708A"/>
    <w:rPr>
      <w:sz w:val="16"/>
      <w:szCs w:val="16"/>
    </w:rPr>
  </w:style>
  <w:style w:type="paragraph" w:styleId="CommentText">
    <w:name w:val="annotation text"/>
    <w:basedOn w:val="Normal"/>
    <w:link w:val="CommentTextChar"/>
    <w:uiPriority w:val="99"/>
    <w:semiHidden/>
    <w:unhideWhenUsed/>
    <w:rsid w:val="006C708A"/>
    <w:pPr>
      <w:spacing w:line="240" w:lineRule="auto"/>
    </w:pPr>
    <w:rPr>
      <w:sz w:val="20"/>
      <w:szCs w:val="20"/>
    </w:rPr>
  </w:style>
  <w:style w:type="character" w:customStyle="1" w:styleId="CommentTextChar">
    <w:name w:val="Comment Text Char"/>
    <w:basedOn w:val="DefaultParagraphFont"/>
    <w:link w:val="CommentText"/>
    <w:uiPriority w:val="99"/>
    <w:semiHidden/>
    <w:rsid w:val="006C708A"/>
    <w:rPr>
      <w:sz w:val="20"/>
      <w:szCs w:val="20"/>
    </w:rPr>
  </w:style>
  <w:style w:type="paragraph" w:styleId="CommentSubject">
    <w:name w:val="annotation subject"/>
    <w:basedOn w:val="CommentText"/>
    <w:next w:val="CommentText"/>
    <w:link w:val="CommentSubjectChar"/>
    <w:uiPriority w:val="99"/>
    <w:semiHidden/>
    <w:unhideWhenUsed/>
    <w:rsid w:val="006C708A"/>
    <w:rPr>
      <w:b/>
      <w:bCs/>
    </w:rPr>
  </w:style>
  <w:style w:type="character" w:customStyle="1" w:styleId="CommentSubjectChar">
    <w:name w:val="Comment Subject Char"/>
    <w:basedOn w:val="CommentTextChar"/>
    <w:link w:val="CommentSubject"/>
    <w:uiPriority w:val="99"/>
    <w:semiHidden/>
    <w:rsid w:val="006C708A"/>
    <w:rPr>
      <w:b/>
      <w:bCs/>
      <w:sz w:val="20"/>
      <w:szCs w:val="20"/>
    </w:rPr>
  </w:style>
  <w:style w:type="character" w:styleId="FollowedHyperlink">
    <w:name w:val="FollowedHyperlink"/>
    <w:basedOn w:val="DefaultParagraphFont"/>
    <w:uiPriority w:val="99"/>
    <w:semiHidden/>
    <w:unhideWhenUsed/>
    <w:rsid w:val="003D2160"/>
    <w:rPr>
      <w:color w:val="800080" w:themeColor="followedHyperlink"/>
      <w:u w:val="single"/>
    </w:rPr>
  </w:style>
  <w:style w:type="paragraph" w:styleId="Bibliography">
    <w:name w:val="Bibliography"/>
    <w:basedOn w:val="Normal"/>
    <w:next w:val="Normal"/>
    <w:uiPriority w:val="37"/>
    <w:unhideWhenUsed/>
    <w:rsid w:val="00E20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286739852">
      <w:bodyDiv w:val="1"/>
      <w:marLeft w:val="0"/>
      <w:marRight w:val="0"/>
      <w:marTop w:val="0"/>
      <w:marBottom w:val="0"/>
      <w:divBdr>
        <w:top w:val="none" w:sz="0" w:space="0" w:color="auto"/>
        <w:left w:val="none" w:sz="0" w:space="0" w:color="auto"/>
        <w:bottom w:val="none" w:sz="0" w:space="0" w:color="auto"/>
        <w:right w:val="none" w:sz="0" w:space="0" w:color="auto"/>
      </w:divBdr>
    </w:div>
    <w:div w:id="736394855">
      <w:bodyDiv w:val="1"/>
      <w:marLeft w:val="0"/>
      <w:marRight w:val="0"/>
      <w:marTop w:val="0"/>
      <w:marBottom w:val="0"/>
      <w:divBdr>
        <w:top w:val="none" w:sz="0" w:space="0" w:color="auto"/>
        <w:left w:val="none" w:sz="0" w:space="0" w:color="auto"/>
        <w:bottom w:val="none" w:sz="0" w:space="0" w:color="auto"/>
        <w:right w:val="none" w:sz="0" w:space="0" w:color="auto"/>
      </w:divBdr>
    </w:div>
    <w:div w:id="778838927">
      <w:bodyDiv w:val="1"/>
      <w:marLeft w:val="0"/>
      <w:marRight w:val="0"/>
      <w:marTop w:val="0"/>
      <w:marBottom w:val="0"/>
      <w:divBdr>
        <w:top w:val="none" w:sz="0" w:space="0" w:color="auto"/>
        <w:left w:val="none" w:sz="0" w:space="0" w:color="auto"/>
        <w:bottom w:val="none" w:sz="0" w:space="0" w:color="auto"/>
        <w:right w:val="none" w:sz="0" w:space="0" w:color="auto"/>
      </w:divBdr>
    </w:div>
    <w:div w:id="808202719">
      <w:bodyDiv w:val="1"/>
      <w:marLeft w:val="0"/>
      <w:marRight w:val="0"/>
      <w:marTop w:val="0"/>
      <w:marBottom w:val="0"/>
      <w:divBdr>
        <w:top w:val="none" w:sz="0" w:space="0" w:color="auto"/>
        <w:left w:val="none" w:sz="0" w:space="0" w:color="auto"/>
        <w:bottom w:val="none" w:sz="0" w:space="0" w:color="auto"/>
        <w:right w:val="none" w:sz="0" w:space="0" w:color="auto"/>
      </w:divBdr>
    </w:div>
    <w:div w:id="822240095">
      <w:bodyDiv w:val="1"/>
      <w:marLeft w:val="0"/>
      <w:marRight w:val="0"/>
      <w:marTop w:val="0"/>
      <w:marBottom w:val="0"/>
      <w:divBdr>
        <w:top w:val="none" w:sz="0" w:space="0" w:color="auto"/>
        <w:left w:val="none" w:sz="0" w:space="0" w:color="auto"/>
        <w:bottom w:val="none" w:sz="0" w:space="0" w:color="auto"/>
        <w:right w:val="none" w:sz="0" w:space="0" w:color="auto"/>
      </w:divBdr>
    </w:div>
    <w:div w:id="1008679851">
      <w:bodyDiv w:val="1"/>
      <w:marLeft w:val="0"/>
      <w:marRight w:val="0"/>
      <w:marTop w:val="0"/>
      <w:marBottom w:val="0"/>
      <w:divBdr>
        <w:top w:val="none" w:sz="0" w:space="0" w:color="auto"/>
        <w:left w:val="none" w:sz="0" w:space="0" w:color="auto"/>
        <w:bottom w:val="none" w:sz="0" w:space="0" w:color="auto"/>
        <w:right w:val="none" w:sz="0" w:space="0" w:color="auto"/>
      </w:divBdr>
    </w:div>
    <w:div w:id="1074739768">
      <w:bodyDiv w:val="1"/>
      <w:marLeft w:val="0"/>
      <w:marRight w:val="0"/>
      <w:marTop w:val="0"/>
      <w:marBottom w:val="0"/>
      <w:divBdr>
        <w:top w:val="none" w:sz="0" w:space="0" w:color="auto"/>
        <w:left w:val="none" w:sz="0" w:space="0" w:color="auto"/>
        <w:bottom w:val="none" w:sz="0" w:space="0" w:color="auto"/>
        <w:right w:val="none" w:sz="0" w:space="0" w:color="auto"/>
      </w:divBdr>
    </w:div>
    <w:div w:id="1144389743">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458910476">
      <w:bodyDiv w:val="1"/>
      <w:marLeft w:val="0"/>
      <w:marRight w:val="0"/>
      <w:marTop w:val="0"/>
      <w:marBottom w:val="0"/>
      <w:divBdr>
        <w:top w:val="none" w:sz="0" w:space="0" w:color="auto"/>
        <w:left w:val="none" w:sz="0" w:space="0" w:color="auto"/>
        <w:bottom w:val="none" w:sz="0" w:space="0" w:color="auto"/>
        <w:right w:val="none" w:sz="0" w:space="0" w:color="auto"/>
      </w:divBdr>
    </w:div>
    <w:div w:id="1655912698">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image" Target="media/image2.emf"/><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s://semiengineering.com/knowledge_centers/languages/systemc/"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package" Target="embeddings/Microsoft_Visio_Drawing.vsdx"/><Relationship Id="rId25"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6.emf"/><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5.png"/><Relationship Id="rId28" Type="http://schemas.openxmlformats.org/officeDocument/2006/relationships/footer" Target="footer4.xml"/><Relationship Id="rId10" Type="http://schemas.openxmlformats.org/officeDocument/2006/relationships/hyperlink" Target="mailto:rpudelko@symbirum.com" TargetMode="External"/><Relationship Id="rId19" Type="http://schemas.openxmlformats.org/officeDocument/2006/relationships/package" Target="embeddings/Microsoft_Visio_Drawing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image" Target="media/image4.png"/><Relationship Id="rId27" Type="http://schemas.openxmlformats.org/officeDocument/2006/relationships/package" Target="embeddings/Microsoft_Visio_Drawing3.vsdx"/><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HEI10</b:Tag>
    <b:SourceType>Book</b:SourceType>
    <b:Guid>{3102A65D-42B0-495A-AF3D-EFAE462B4ABA}</b:Guid>
    <b:Title>Product Information IBV 600 Series Interpolation and Digitizing Electronics</b:Title>
    <b:Year>2010</b:Year>
    <b:LCID>en-US</b:LCID>
    <b:Author>
      <b:Author>
        <b:NameList>
          <b:Person>
            <b:Last>HEIDENHEIN</b:Last>
          </b:Person>
        </b:NameList>
      </b:Author>
    </b:Author>
    <b:RefOrder>1</b:RefOrder>
  </b:Source>
</b:Sources>
</file>

<file path=customXml/itemProps1.xml><?xml version="1.0" encoding="utf-8"?>
<ds:datastoreItem xmlns:ds="http://schemas.openxmlformats.org/officeDocument/2006/customXml" ds:itemID="{65A42BB3-6D74-4EDC-B89A-FC21105DB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13</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Gujar</dc:creator>
  <cp:keywords/>
  <dc:description/>
  <cp:lastModifiedBy>Pratikto Sulthoni Hidayat</cp:lastModifiedBy>
  <cp:revision>4</cp:revision>
  <cp:lastPrinted>2020-07-04T13:04:00Z</cp:lastPrinted>
  <dcterms:created xsi:type="dcterms:W3CDTF">2020-06-30T19:02:00Z</dcterms:created>
  <dcterms:modified xsi:type="dcterms:W3CDTF">2020-07-04T13:04:00Z</dcterms:modified>
</cp:coreProperties>
</file>